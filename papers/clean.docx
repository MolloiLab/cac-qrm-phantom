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4BA43" w14:textId="1CFEF080" w:rsidR="00B03031" w:rsidRDefault="00B03031" w:rsidP="00883ED6">
      <w:pPr>
        <w:pStyle w:val="Title"/>
        <w:jc w:val="center"/>
      </w:pPr>
      <w:r>
        <w:t>Integrated Intensity-Based Technique for Coronary Artery Calcium Mass Measurement: A Phantom Study</w:t>
      </w:r>
    </w:p>
    <w:p w14:paraId="3FE647E2" w14:textId="77777777" w:rsidR="00883ED6" w:rsidRDefault="00883ED6" w:rsidP="00DF7F73">
      <w:pPr>
        <w:pStyle w:val="Subtitle"/>
        <w:jc w:val="center"/>
      </w:pPr>
    </w:p>
    <w:p w14:paraId="63D4AE69" w14:textId="684E96F3" w:rsidR="00DF7F73" w:rsidRDefault="00356B67" w:rsidP="00DF7F73">
      <w:pPr>
        <w:pStyle w:val="Subtitle"/>
        <w:jc w:val="center"/>
      </w:pPr>
      <w:r w:rsidRPr="008163B7">
        <w:t xml:space="preserve">Dale Black, </w:t>
      </w:r>
      <w:proofErr w:type="spellStart"/>
      <w:r w:rsidRPr="008163B7">
        <w:t>Xingshuo</w:t>
      </w:r>
      <w:proofErr w:type="spellEnd"/>
      <w:r w:rsidRPr="008163B7">
        <w:t xml:space="preserve"> Xiao, </w:t>
      </w:r>
      <w:proofErr w:type="spellStart"/>
      <w:r w:rsidRPr="008163B7">
        <w:t>Sabee</w:t>
      </w:r>
      <w:proofErr w:type="spellEnd"/>
      <w:r w:rsidRPr="008163B7">
        <w:t xml:space="preserve"> </w:t>
      </w:r>
      <w:proofErr w:type="spellStart"/>
      <w:r w:rsidRPr="008163B7">
        <w:t>Molloi</w:t>
      </w:r>
      <w:proofErr w:type="spellEnd"/>
    </w:p>
    <w:p w14:paraId="2A01DCB8" w14:textId="77777777" w:rsidR="000F35CB" w:rsidRPr="000F35CB" w:rsidRDefault="000F35CB" w:rsidP="000F35CB"/>
    <w:p w14:paraId="7133DF3D" w14:textId="77777777" w:rsidR="00DF7F73" w:rsidRPr="00D17EAB" w:rsidRDefault="00DF7F73" w:rsidP="00DF7F73">
      <w:pPr>
        <w:pStyle w:val="Subtitle"/>
        <w:jc w:val="center"/>
        <w:rPr>
          <w:rFonts w:cstheme="minorHAnsi"/>
        </w:rPr>
      </w:pPr>
      <w:r w:rsidRPr="00D17EAB">
        <w:rPr>
          <w:rFonts w:cstheme="minorHAnsi"/>
        </w:rPr>
        <w:t>Department of Radiological Sciences, University of California, Irvine,</w:t>
      </w:r>
    </w:p>
    <w:p w14:paraId="07837187" w14:textId="6E0812FB" w:rsidR="00DF7F73" w:rsidRPr="00DF7F73" w:rsidRDefault="00DF7F73" w:rsidP="00DF7F73">
      <w:pPr>
        <w:pStyle w:val="Subtitle"/>
        <w:jc w:val="center"/>
      </w:pPr>
      <w:r w:rsidRPr="00D17EAB">
        <w:rPr>
          <w:rFonts w:cstheme="minorHAnsi"/>
        </w:rPr>
        <w:t>Irvine, California, 92697, USA</w:t>
      </w:r>
    </w:p>
    <w:p w14:paraId="7B1DFF42" w14:textId="77777777" w:rsidR="00883ED6" w:rsidRDefault="00883ED6" w:rsidP="00883ED6">
      <w:pPr>
        <w:spacing w:line="480" w:lineRule="auto"/>
        <w:rPr>
          <w:rFonts w:cstheme="minorHAnsi"/>
          <w:b/>
          <w:sz w:val="22"/>
          <w:szCs w:val="22"/>
        </w:rPr>
      </w:pPr>
    </w:p>
    <w:p w14:paraId="70C47738" w14:textId="77777777" w:rsidR="00883ED6" w:rsidRDefault="00883ED6" w:rsidP="00883ED6">
      <w:pPr>
        <w:spacing w:line="480" w:lineRule="auto"/>
        <w:rPr>
          <w:rFonts w:cstheme="minorHAnsi"/>
          <w:b/>
          <w:sz w:val="22"/>
          <w:szCs w:val="22"/>
        </w:rPr>
      </w:pPr>
    </w:p>
    <w:p w14:paraId="727D5E70" w14:textId="77777777" w:rsidR="00883ED6" w:rsidRDefault="00883ED6" w:rsidP="00883ED6">
      <w:pPr>
        <w:spacing w:line="480" w:lineRule="auto"/>
        <w:rPr>
          <w:rFonts w:cstheme="minorHAnsi"/>
          <w:b/>
          <w:sz w:val="22"/>
          <w:szCs w:val="22"/>
        </w:rPr>
      </w:pPr>
    </w:p>
    <w:p w14:paraId="42B4CC4B" w14:textId="77777777" w:rsidR="00883ED6" w:rsidRDefault="00883ED6" w:rsidP="00883ED6">
      <w:pPr>
        <w:spacing w:line="480" w:lineRule="auto"/>
        <w:rPr>
          <w:rFonts w:cstheme="minorHAnsi"/>
          <w:b/>
          <w:sz w:val="22"/>
          <w:szCs w:val="22"/>
        </w:rPr>
      </w:pPr>
    </w:p>
    <w:p w14:paraId="6482B9A5" w14:textId="77777777" w:rsidR="00883ED6" w:rsidRDefault="00883ED6" w:rsidP="00883ED6">
      <w:pPr>
        <w:spacing w:line="480" w:lineRule="auto"/>
        <w:rPr>
          <w:rFonts w:cstheme="minorHAnsi"/>
          <w:b/>
          <w:sz w:val="22"/>
          <w:szCs w:val="22"/>
        </w:rPr>
      </w:pPr>
    </w:p>
    <w:p w14:paraId="451D2799" w14:textId="77777777" w:rsidR="00883ED6" w:rsidRDefault="00883ED6" w:rsidP="00883ED6">
      <w:pPr>
        <w:spacing w:line="480" w:lineRule="auto"/>
        <w:rPr>
          <w:rFonts w:cstheme="minorHAnsi"/>
          <w:b/>
          <w:sz w:val="22"/>
          <w:szCs w:val="22"/>
        </w:rPr>
      </w:pPr>
    </w:p>
    <w:p w14:paraId="7528D395" w14:textId="77777777" w:rsidR="00883ED6" w:rsidRDefault="00883ED6" w:rsidP="00883ED6">
      <w:pPr>
        <w:spacing w:line="480" w:lineRule="auto"/>
        <w:rPr>
          <w:rFonts w:cstheme="minorHAnsi"/>
          <w:b/>
          <w:sz w:val="22"/>
          <w:szCs w:val="22"/>
        </w:rPr>
      </w:pPr>
    </w:p>
    <w:p w14:paraId="40A772A8" w14:textId="77777777" w:rsidR="00883ED6" w:rsidRDefault="00883ED6" w:rsidP="00883ED6">
      <w:pPr>
        <w:spacing w:line="480" w:lineRule="auto"/>
        <w:rPr>
          <w:rFonts w:cstheme="minorHAnsi"/>
          <w:b/>
          <w:sz w:val="22"/>
          <w:szCs w:val="22"/>
        </w:rPr>
      </w:pPr>
    </w:p>
    <w:p w14:paraId="4C07C276" w14:textId="77777777" w:rsidR="00883ED6" w:rsidRDefault="00883ED6" w:rsidP="00883ED6">
      <w:pPr>
        <w:spacing w:line="480" w:lineRule="auto"/>
        <w:rPr>
          <w:rFonts w:cstheme="minorHAnsi"/>
          <w:b/>
          <w:sz w:val="22"/>
          <w:szCs w:val="22"/>
        </w:rPr>
      </w:pPr>
    </w:p>
    <w:p w14:paraId="261D5E81" w14:textId="77777777" w:rsidR="00883ED6" w:rsidRDefault="00883ED6" w:rsidP="00883ED6">
      <w:pPr>
        <w:spacing w:line="480" w:lineRule="auto"/>
        <w:rPr>
          <w:rFonts w:cstheme="minorHAnsi"/>
          <w:b/>
          <w:sz w:val="22"/>
          <w:szCs w:val="22"/>
        </w:rPr>
      </w:pPr>
    </w:p>
    <w:p w14:paraId="4AC00082" w14:textId="23B57CA1" w:rsidR="00883ED6" w:rsidRPr="00D17EAB" w:rsidRDefault="00883ED6" w:rsidP="00883ED6">
      <w:pPr>
        <w:spacing w:line="480" w:lineRule="auto"/>
        <w:rPr>
          <w:rFonts w:cstheme="minorHAnsi"/>
          <w:sz w:val="22"/>
          <w:szCs w:val="22"/>
        </w:rPr>
      </w:pPr>
      <w:r w:rsidRPr="00D17EAB">
        <w:rPr>
          <w:rFonts w:cstheme="minorHAnsi"/>
          <w:b/>
          <w:sz w:val="22"/>
          <w:szCs w:val="22"/>
        </w:rPr>
        <w:t>Address for Correspondence:</w:t>
      </w:r>
    </w:p>
    <w:p w14:paraId="42E04C00" w14:textId="77777777" w:rsidR="00883ED6" w:rsidRPr="00D17EAB" w:rsidRDefault="00883ED6" w:rsidP="00883ED6">
      <w:pPr>
        <w:widowControl w:val="0"/>
        <w:spacing w:line="480" w:lineRule="auto"/>
        <w:jc w:val="both"/>
        <w:rPr>
          <w:rFonts w:eastAsia="Calibri" w:cstheme="minorHAnsi"/>
          <w:sz w:val="22"/>
          <w:szCs w:val="22"/>
        </w:rPr>
      </w:pPr>
      <w:proofErr w:type="spellStart"/>
      <w:r w:rsidRPr="00D17EAB">
        <w:rPr>
          <w:rFonts w:eastAsia="Calibri" w:cstheme="minorHAnsi"/>
          <w:sz w:val="22"/>
          <w:szCs w:val="22"/>
        </w:rPr>
        <w:t>Sabee</w:t>
      </w:r>
      <w:proofErr w:type="spellEnd"/>
      <w:r w:rsidRPr="00D17EAB">
        <w:rPr>
          <w:rFonts w:eastAsia="Calibri" w:cstheme="minorHAnsi"/>
          <w:sz w:val="22"/>
          <w:szCs w:val="22"/>
        </w:rPr>
        <w:t xml:space="preserve"> </w:t>
      </w:r>
      <w:proofErr w:type="spellStart"/>
      <w:r w:rsidRPr="00D17EAB">
        <w:rPr>
          <w:rFonts w:eastAsia="Calibri" w:cstheme="minorHAnsi"/>
          <w:sz w:val="22"/>
          <w:szCs w:val="22"/>
        </w:rPr>
        <w:t>Molloi</w:t>
      </w:r>
      <w:proofErr w:type="spellEnd"/>
      <w:r w:rsidRPr="00D17EAB">
        <w:rPr>
          <w:rFonts w:eastAsia="Calibri" w:cstheme="minorHAnsi"/>
          <w:sz w:val="22"/>
          <w:szCs w:val="22"/>
        </w:rPr>
        <w:t>, Ph.D.</w:t>
      </w:r>
    </w:p>
    <w:p w14:paraId="31D06E7F" w14:textId="77777777" w:rsidR="00883ED6" w:rsidRPr="00D17EAB" w:rsidRDefault="00883ED6" w:rsidP="00883ED6">
      <w:pPr>
        <w:widowControl w:val="0"/>
        <w:spacing w:line="480" w:lineRule="auto"/>
        <w:jc w:val="both"/>
        <w:rPr>
          <w:rFonts w:eastAsia="Calibri" w:cstheme="minorHAnsi"/>
          <w:sz w:val="22"/>
          <w:szCs w:val="22"/>
        </w:rPr>
      </w:pPr>
      <w:r w:rsidRPr="00D17EAB">
        <w:rPr>
          <w:rFonts w:eastAsia="Calibri" w:cstheme="minorHAnsi"/>
          <w:sz w:val="22"/>
          <w:szCs w:val="22"/>
        </w:rPr>
        <w:t>Department of Radiological Sciences, Medical Sciences I, B-140</w:t>
      </w:r>
    </w:p>
    <w:p w14:paraId="242BD774" w14:textId="77777777" w:rsidR="00883ED6" w:rsidRPr="00D17EAB" w:rsidRDefault="00883ED6" w:rsidP="00883ED6">
      <w:pPr>
        <w:widowControl w:val="0"/>
        <w:spacing w:line="480" w:lineRule="auto"/>
        <w:jc w:val="both"/>
        <w:rPr>
          <w:rFonts w:eastAsia="Calibri" w:cstheme="minorHAnsi"/>
          <w:sz w:val="22"/>
          <w:szCs w:val="22"/>
        </w:rPr>
      </w:pPr>
      <w:r w:rsidRPr="00D17EAB">
        <w:rPr>
          <w:rFonts w:eastAsia="Calibri" w:cstheme="minorHAnsi"/>
          <w:sz w:val="22"/>
          <w:szCs w:val="22"/>
        </w:rPr>
        <w:t>University of California, Irvine, CA 92697</w:t>
      </w:r>
    </w:p>
    <w:p w14:paraId="40F54466" w14:textId="77777777" w:rsidR="00883ED6" w:rsidRPr="00D17EAB" w:rsidRDefault="00883ED6" w:rsidP="00883ED6">
      <w:pPr>
        <w:widowControl w:val="0"/>
        <w:spacing w:line="480" w:lineRule="auto"/>
        <w:jc w:val="both"/>
        <w:rPr>
          <w:rFonts w:eastAsia="Calibri" w:cstheme="minorHAnsi"/>
          <w:sz w:val="22"/>
          <w:szCs w:val="22"/>
        </w:rPr>
      </w:pPr>
      <w:r w:rsidRPr="00D17EAB">
        <w:rPr>
          <w:rFonts w:eastAsia="Calibri" w:cstheme="minorHAnsi"/>
          <w:sz w:val="22"/>
          <w:szCs w:val="22"/>
        </w:rPr>
        <w:t xml:space="preserve">Fax: </w:t>
      </w:r>
      <w:r w:rsidRPr="00D17EAB">
        <w:rPr>
          <w:rFonts w:cstheme="minorHAnsi"/>
          <w:sz w:val="22"/>
          <w:szCs w:val="22"/>
          <w:shd w:val="clear" w:color="auto" w:fill="FFFFFF"/>
        </w:rPr>
        <w:t>(949) 824-8115</w:t>
      </w:r>
    </w:p>
    <w:p w14:paraId="1C4DCCEE" w14:textId="77777777" w:rsidR="00883ED6" w:rsidRPr="00D17EAB" w:rsidRDefault="00883ED6" w:rsidP="00883ED6">
      <w:pPr>
        <w:widowControl w:val="0"/>
        <w:spacing w:line="480" w:lineRule="auto"/>
        <w:jc w:val="both"/>
        <w:rPr>
          <w:rFonts w:eastAsia="Calibri" w:cstheme="minorHAnsi"/>
          <w:sz w:val="22"/>
          <w:szCs w:val="22"/>
        </w:rPr>
      </w:pPr>
      <w:r w:rsidRPr="00D17EAB">
        <w:rPr>
          <w:rFonts w:eastAsia="Calibri" w:cstheme="minorHAnsi"/>
          <w:sz w:val="22"/>
          <w:szCs w:val="22"/>
        </w:rPr>
        <w:t>Telephone: (949) 824-5904</w:t>
      </w:r>
    </w:p>
    <w:p w14:paraId="32F4E67E" w14:textId="18131F74" w:rsidR="00883ED6" w:rsidRPr="0099614C" w:rsidRDefault="00883ED6" w:rsidP="0099614C">
      <w:pPr>
        <w:widowControl w:val="0"/>
        <w:spacing w:line="480" w:lineRule="auto"/>
        <w:jc w:val="both"/>
        <w:rPr>
          <w:rFonts w:eastAsia="Calibri" w:cstheme="minorHAnsi"/>
          <w:color w:val="0000FF"/>
          <w:u w:val="single"/>
        </w:rPr>
      </w:pPr>
      <w:r w:rsidRPr="00D17EAB">
        <w:rPr>
          <w:rFonts w:eastAsia="Calibri" w:cstheme="minorHAnsi"/>
          <w:sz w:val="22"/>
          <w:szCs w:val="22"/>
        </w:rPr>
        <w:t xml:space="preserve">E-mail: </w:t>
      </w:r>
      <w:r w:rsidRPr="002C01D2">
        <w:rPr>
          <w:rFonts w:eastAsia="Calibri" w:cstheme="minorHAnsi"/>
        </w:rPr>
        <w:t>symolloi@uci.edu</w:t>
      </w:r>
      <w:r w:rsidR="00266DA4">
        <w:br w:type="page"/>
      </w:r>
    </w:p>
    <w:p w14:paraId="3E109B07" w14:textId="083B7D72" w:rsidR="002B6CCB" w:rsidRDefault="004B322F" w:rsidP="002B61D2">
      <w:pPr>
        <w:pStyle w:val="Heading1"/>
        <w:spacing w:line="480" w:lineRule="auto"/>
        <w:jc w:val="center"/>
      </w:pPr>
      <w:r>
        <w:lastRenderedPageBreak/>
        <w:t>Abstract</w:t>
      </w:r>
    </w:p>
    <w:p w14:paraId="1BF0BDF3" w14:textId="0D035D21" w:rsidR="00230D64" w:rsidRDefault="00230D64" w:rsidP="002B61D2">
      <w:pPr>
        <w:pStyle w:val="Heading2"/>
        <w:spacing w:line="480" w:lineRule="auto"/>
      </w:pPr>
      <w:r>
        <w:t>Background</w:t>
      </w:r>
    </w:p>
    <w:p w14:paraId="55186AA4" w14:textId="6DDC1F78" w:rsidR="00230D64" w:rsidRPr="00230D64" w:rsidRDefault="00230D64" w:rsidP="002B61D2">
      <w:pPr>
        <w:spacing w:line="480" w:lineRule="auto"/>
      </w:pPr>
      <w:proofErr w:type="spellStart"/>
      <w:r>
        <w:t>Agatston</w:t>
      </w:r>
      <w:proofErr w:type="spellEnd"/>
      <w:r>
        <w:t xml:space="preserve"> scoring, the traditional method for measuring coronary artery calcium, is limited in its ability to </w:t>
      </w:r>
      <w:r w:rsidR="0067755E">
        <w:t xml:space="preserve">accurately </w:t>
      </w:r>
      <w:r>
        <w:t>quantify low-density calcifications, among other things. Th</w:t>
      </w:r>
      <w:r w:rsidR="00836D96">
        <w:t xml:space="preserve">e inaccuracy of </w:t>
      </w:r>
      <w:proofErr w:type="spellStart"/>
      <w:r w:rsidR="00836D96">
        <w:t>Agatston</w:t>
      </w:r>
      <w:proofErr w:type="spellEnd"/>
      <w:r w:rsidR="00836D96">
        <w:t xml:space="preserve"> scoring</w:t>
      </w:r>
      <w:r>
        <w:t xml:space="preserve"> is likely due</w:t>
      </w:r>
      <w:r w:rsidR="00836D96">
        <w:t xml:space="preserve"> partly</w:t>
      </w:r>
      <w:r>
        <w:t xml:space="preserve"> to the arbitrary thresholding requirement of </w:t>
      </w:r>
      <w:proofErr w:type="spellStart"/>
      <w:r>
        <w:t>Agatston</w:t>
      </w:r>
      <w:proofErr w:type="spellEnd"/>
      <w:r>
        <w:t xml:space="preserve"> scorin</w:t>
      </w:r>
      <w:r w:rsidR="00EE4E5B">
        <w:t>g.</w:t>
      </w:r>
      <w:r w:rsidR="0067755E">
        <w:t xml:space="preserve"> </w:t>
      </w:r>
    </w:p>
    <w:p w14:paraId="46AF2103" w14:textId="1F78B183" w:rsidR="00230D64" w:rsidRDefault="00230D64" w:rsidP="002B61D2">
      <w:pPr>
        <w:pStyle w:val="Heading2"/>
        <w:spacing w:line="480" w:lineRule="auto"/>
      </w:pPr>
      <w:r>
        <w:t>Purpose</w:t>
      </w:r>
    </w:p>
    <w:p w14:paraId="2EA05C33" w14:textId="34A34DF0" w:rsidR="0067755E" w:rsidRPr="0067755E" w:rsidRDefault="0067755E" w:rsidP="002B61D2">
      <w:pPr>
        <w:spacing w:line="480" w:lineRule="auto"/>
      </w:pPr>
      <w:r>
        <w:t>A calcium quantification technique that removes the need for arbitrary thresholding and is more accurate, sensitive, reproducible, and robust is neede</w:t>
      </w:r>
      <w:r w:rsidR="00836D96">
        <w:t>d. Improvements to calcium scoring will likely improve</w:t>
      </w:r>
      <w:r>
        <w:t xml:space="preserve"> patient </w:t>
      </w:r>
      <w:r w:rsidR="00836D96">
        <w:t>risk stratification</w:t>
      </w:r>
      <w:r>
        <w:t xml:space="preserve"> and outcome.</w:t>
      </w:r>
    </w:p>
    <w:p w14:paraId="16EBAF42" w14:textId="02C9F787" w:rsidR="00230D64" w:rsidRDefault="00230D64" w:rsidP="002B61D2">
      <w:pPr>
        <w:pStyle w:val="Heading2"/>
        <w:spacing w:line="480" w:lineRule="auto"/>
      </w:pPr>
      <w:r>
        <w:t>Methods</w:t>
      </w:r>
    </w:p>
    <w:p w14:paraId="1929A480" w14:textId="66AF2DFE" w:rsidR="00FF234D" w:rsidRPr="00FF234D" w:rsidRDefault="00FF234D" w:rsidP="002B61D2">
      <w:pPr>
        <w:spacing w:line="480" w:lineRule="auto"/>
      </w:pPr>
      <w:r>
        <w:t xml:space="preserve">The integrated Hounsfield technique was adapted for calcium scoring (integrated calcium </w:t>
      </w:r>
      <w:r w:rsidR="00113F85">
        <w:t>mass</w:t>
      </w:r>
      <w:r>
        <w:t xml:space="preserve">). Integrated calcium </w:t>
      </w:r>
      <w:r w:rsidR="00113F85">
        <w:t xml:space="preserve">mass </w:t>
      </w:r>
      <w:r>
        <w:t xml:space="preserve">requires no thresholding and includes all calcium information within an image. This study utilized </w:t>
      </w:r>
      <w:r w:rsidR="004D7B30">
        <w:t>phantom images a</w:t>
      </w:r>
      <w:r w:rsidR="004B0C1C">
        <w:t>c</w:t>
      </w:r>
      <w:r w:rsidR="004D7B30">
        <w:t xml:space="preserve">quired by G van </w:t>
      </w:r>
      <w:proofErr w:type="spellStart"/>
      <w:r w:rsidR="004D7B30">
        <w:t>Praagh</w:t>
      </w:r>
      <w:proofErr w:type="spellEnd"/>
      <w:r w:rsidR="004D7B30">
        <w:t xml:space="preserve"> et al., </w:t>
      </w:r>
      <w:r w:rsidR="00AE560D">
        <w:t xml:space="preserve">with calcium </w:t>
      </w:r>
      <w:r w:rsidR="00570A63" w:rsidRPr="00570A63">
        <w:t>hydroxyapatite (HA) densities</w:t>
      </w:r>
      <w:r w:rsidR="00AE560D">
        <w:t xml:space="preserve"> in the range of </w:t>
      </w:r>
      <w:r w:rsidR="005643B1">
        <w:t>200-</w:t>
      </w:r>
      <w:r w:rsidR="005643B1" w:rsidRPr="005643B1">
        <w:t>800 mgHAcm</w:t>
      </w:r>
      <w:r w:rsidR="005643B1" w:rsidRPr="00773208">
        <w:rPr>
          <w:vertAlign w:val="superscript"/>
        </w:rPr>
        <w:t xml:space="preserve">-3 </w:t>
      </w:r>
      <w:r>
        <w:t xml:space="preserve">to measure calcium according to integrated calcium </w:t>
      </w:r>
      <w:r w:rsidR="00113F85">
        <w:t xml:space="preserve">mass </w:t>
      </w:r>
      <w:r>
        <w:t xml:space="preserve">and </w:t>
      </w:r>
      <w:proofErr w:type="spellStart"/>
      <w:r>
        <w:t>Agatston</w:t>
      </w:r>
      <w:proofErr w:type="spellEnd"/>
      <w:r>
        <w:t xml:space="preserve"> scoring. The </w:t>
      </w:r>
      <w:r w:rsidR="005A7830">
        <w:t xml:space="preserve">calcium mass was known, which allowed for accuracy, reproducibility, sensitivity, and robustness comparisons between integrated calcium </w:t>
      </w:r>
      <w:r w:rsidR="00113F85">
        <w:t xml:space="preserve">mass </w:t>
      </w:r>
      <w:r w:rsidR="005A7830">
        <w:t xml:space="preserve">and </w:t>
      </w:r>
      <w:proofErr w:type="spellStart"/>
      <w:r w:rsidR="005A7830">
        <w:t>Agatston</w:t>
      </w:r>
      <w:proofErr w:type="spellEnd"/>
      <w:r w:rsidR="005A7830">
        <w:t xml:space="preserve"> scoring. Multiple </w:t>
      </w:r>
      <w:r w:rsidR="00654A80">
        <w:t xml:space="preserve">CT </w:t>
      </w:r>
      <w:r w:rsidR="005A7830">
        <w:t>vendors (Canon, GE, Philips, Siemens) were used during the image acquisition phase, which</w:t>
      </w:r>
      <w:r w:rsidR="00A5354B">
        <w:t xml:space="preserve"> provided a</w:t>
      </w:r>
      <w:r w:rsidR="005A7830">
        <w:t xml:space="preserve"> more robust comparison between the two calcium scoring techniques. </w:t>
      </w:r>
      <w:r w:rsidR="00F1433C" w:rsidRPr="00F1433C">
        <w:t xml:space="preserve">Three calcification inserts of different diameters (1, 3, and 5 mm) and different HA densities </w:t>
      </w:r>
      <w:r w:rsidR="00F1433C">
        <w:t xml:space="preserve">(200, 400, and 800 </w:t>
      </w:r>
      <w:r w:rsidR="00F1433C" w:rsidRPr="00783BB8">
        <w:t>mgHAcm</w:t>
      </w:r>
      <w:r w:rsidR="00F1433C" w:rsidRPr="00783BB8">
        <w:rPr>
          <w:vertAlign w:val="superscript"/>
        </w:rPr>
        <w:t>-</w:t>
      </w:r>
      <w:r w:rsidR="00F1433C">
        <w:rPr>
          <w:vertAlign w:val="superscript"/>
        </w:rPr>
        <w:t>3</w:t>
      </w:r>
      <w:r w:rsidR="00F1433C">
        <w:t xml:space="preserve">) </w:t>
      </w:r>
      <w:r w:rsidR="00F1433C" w:rsidRPr="00F1433C">
        <w:t xml:space="preserve">were </w:t>
      </w:r>
      <w:r w:rsidR="00F1433C" w:rsidRPr="00F1433C">
        <w:lastRenderedPageBreak/>
        <w:t>placed within the phantom</w:t>
      </w:r>
      <w:r w:rsidR="00D91713">
        <w:t xml:space="preserve">. The effect of motion was also analyzed using a dynamic phantom. All dynamic phantom calcium inserts were 5.0 </w:t>
      </w:r>
      <w:r w:rsidR="00D91713" w:rsidRPr="00DA7762">
        <w:t>±</w:t>
      </w:r>
      <w:r w:rsidR="00D91713">
        <w:t xml:space="preserve"> 0.1 mm in diameter with a length of 10.0 </w:t>
      </w:r>
      <w:r w:rsidR="00D91713" w:rsidRPr="00DA7762">
        <w:t>±</w:t>
      </w:r>
      <w:r w:rsidR="00D91713">
        <w:t xml:space="preserve"> 0.1 mm. The four different densities were </w:t>
      </w:r>
      <w:r w:rsidR="00D91713" w:rsidRPr="00DA7762">
        <w:t>196 ± 3, 380 ± 2, 408 ± 2, and 800 ± 2 mgHAcm</w:t>
      </w:r>
      <w:r w:rsidR="00D91713" w:rsidRPr="00DA7762">
        <w:rPr>
          <w:vertAlign w:val="superscript"/>
        </w:rPr>
        <w:t>-3</w:t>
      </w:r>
      <w:r w:rsidR="00D91713">
        <w:t>.</w:t>
      </w:r>
    </w:p>
    <w:p w14:paraId="710C25B2" w14:textId="632E5FA5" w:rsidR="00230D64" w:rsidRDefault="00230D64" w:rsidP="002B61D2">
      <w:pPr>
        <w:pStyle w:val="Heading2"/>
        <w:spacing w:line="480" w:lineRule="auto"/>
      </w:pPr>
      <w:r>
        <w:t>Results</w:t>
      </w:r>
    </w:p>
    <w:p w14:paraId="29A114D8" w14:textId="46642F0B" w:rsidR="002621CF" w:rsidRPr="00410137" w:rsidRDefault="002621CF" w:rsidP="002B61D2">
      <w:pPr>
        <w:spacing w:line="480" w:lineRule="auto"/>
        <w:rPr>
          <w:rFonts w:eastAsiaTheme="minorEastAsia"/>
        </w:rPr>
      </w:pPr>
      <w:r>
        <w:t xml:space="preserve">Integrated calcium </w:t>
      </w:r>
      <w:r w:rsidR="00113F85">
        <w:t xml:space="preserve">mass </w:t>
      </w:r>
      <w:r>
        <w:t xml:space="preserve">was more accurate than </w:t>
      </w:r>
      <w:proofErr w:type="spellStart"/>
      <w:r w:rsidRPr="007D50F7">
        <w:rPr>
          <w:rFonts w:cstheme="minorHAnsi"/>
        </w:rPr>
        <w:t>Agatston</w:t>
      </w:r>
      <w:proofErr w:type="spellEnd"/>
      <w:r w:rsidRPr="007D50F7">
        <w:rPr>
          <w:rFonts w:cstheme="minorHAnsi"/>
        </w:rPr>
        <w:t xml:space="preserve"> scoring </w:t>
      </w:r>
      <w:r w:rsidR="00410137" w:rsidRPr="007D50F7">
        <w:rPr>
          <w:rFonts w:cstheme="minorHAnsi"/>
        </w:rPr>
        <w:t>for</w:t>
      </w:r>
      <w:r w:rsidRPr="007D50F7">
        <w:rPr>
          <w:rFonts w:cstheme="minorHAnsi"/>
        </w:rPr>
        <w:t xml:space="preserve"> stationary scans</w:t>
      </w:r>
      <w:r w:rsidR="00410137" w:rsidRPr="007D50F7">
        <w:rPr>
          <w:rFonts w:cstheme="minorHAnsi"/>
        </w:rPr>
        <w:t xml:space="preserve"> </w:t>
      </w:r>
      <w:r w:rsidRPr="007D50F7">
        <w:rPr>
          <w:rFonts w:cstheme="minorHAnsi"/>
        </w:rPr>
        <w:t>(</w:t>
      </w:r>
      <m:oMath>
        <m:r>
          <w:rPr>
            <w:rFonts w:ascii="Cambria Math" w:hAnsi="Cambria Math" w:cstheme="minorHAnsi"/>
          </w:rPr>
          <m:t>RMS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vertAlign w:val="subscript"/>
              </w:rPr>
              <m:t>Integrated</m:t>
            </m:r>
          </m:sub>
        </m:sSub>
        <m:r>
          <w:rPr>
            <w:rFonts w:ascii="Cambria Math" w:hAnsi="Cambria Math" w:cstheme="minorHAnsi"/>
          </w:rPr>
          <m:t>=2.87</m:t>
        </m:r>
      </m:oMath>
      <w:r w:rsidRPr="007D50F7">
        <w:rPr>
          <w:rFonts w:cstheme="minorHAnsi"/>
        </w:rPr>
        <w:t xml:space="preserve">, </w:t>
      </w:r>
      <m:oMath>
        <m:r>
          <w:rPr>
            <w:rFonts w:ascii="Cambria Math" w:hAnsi="Cambria Math" w:cstheme="minorHAnsi"/>
          </w:rPr>
          <m:t>RMS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vertAlign w:val="subscript"/>
              </w:rPr>
              <m:t>Agatson</m:t>
            </m:r>
          </m:sub>
        </m:sSub>
        <m:r>
          <w:rPr>
            <w:rFonts w:ascii="Cambria Math" w:hAnsi="Cambria Math" w:cstheme="minorHAnsi"/>
          </w:rPr>
          <m:t>=4.07</m:t>
        </m:r>
      </m:oMath>
      <w:r w:rsidRPr="007D50F7">
        <w:rPr>
          <w:rFonts w:cstheme="minorHAnsi"/>
        </w:rPr>
        <w:t>) and motion affected scans</w:t>
      </w:r>
      <w:r w:rsidR="00410137" w:rsidRPr="007D50F7">
        <w:rPr>
          <w:rFonts w:cstheme="minorHAnsi"/>
        </w:rPr>
        <w:t xml:space="preserve"> (</w:t>
      </w:r>
      <m:oMath>
        <m:r>
          <w:rPr>
            <w:rFonts w:ascii="Cambria Math" w:hAnsi="Cambria Math" w:cstheme="minorHAnsi"/>
          </w:rPr>
          <m:t>RMS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vertAlign w:val="subscript"/>
              </w:rPr>
              <m:t>Integrated</m:t>
            </m:r>
          </m:sub>
        </m:sSub>
        <m:r>
          <w:rPr>
            <w:rFonts w:ascii="Cambria Math" w:hAnsi="Cambria Math" w:cstheme="minorHAnsi"/>
          </w:rPr>
          <m:t>=9.70</m:t>
        </m:r>
      </m:oMath>
      <w:r w:rsidR="00410137" w:rsidRPr="007D50F7">
        <w:rPr>
          <w:rFonts w:cstheme="minorHAnsi"/>
        </w:rPr>
        <w:t xml:space="preserve">, </w:t>
      </w:r>
      <m:oMath>
        <m:r>
          <w:rPr>
            <w:rFonts w:ascii="Cambria Math" w:hAnsi="Cambria Math" w:cstheme="minorHAnsi"/>
          </w:rPr>
          <m:t>RMS</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vertAlign w:val="subscript"/>
              </w:rPr>
              <m:t>Agatson</m:t>
            </m:r>
          </m:sub>
        </m:sSub>
        <m:r>
          <w:rPr>
            <w:rFonts w:ascii="Cambria Math" w:hAnsi="Cambria Math" w:cstheme="minorHAnsi"/>
          </w:rPr>
          <m:t>=19.98</m:t>
        </m:r>
      </m:oMath>
      <w:r w:rsidR="00410137" w:rsidRPr="007D50F7">
        <w:rPr>
          <w:rFonts w:cstheme="minorHAnsi"/>
        </w:rPr>
        <w:t>)</w:t>
      </w:r>
      <w:r w:rsidR="00654A80" w:rsidRPr="007D50F7">
        <w:rPr>
          <w:rFonts w:cstheme="minorHAnsi"/>
        </w:rPr>
        <w:t>. On average, integrated</w:t>
      </w:r>
      <w:r w:rsidR="00654A80">
        <w:t xml:space="preserve"> calcium </w:t>
      </w:r>
      <w:r w:rsidR="00113F85">
        <w:t xml:space="preserve">mass </w:t>
      </w:r>
      <w:r w:rsidR="00654A80">
        <w:t xml:space="preserve">was more reproducible than </w:t>
      </w:r>
      <w:proofErr w:type="spellStart"/>
      <w:r w:rsidR="00654A80">
        <w:t>Agatston</w:t>
      </w:r>
      <w:proofErr w:type="spellEnd"/>
      <w:r w:rsidR="00654A80">
        <w:t xml:space="preserve"> scoring for two of the CT vendors. The percentage of false-negative</w:t>
      </w:r>
      <w:r w:rsidR="00E97556">
        <w:t xml:space="preserve"> and false-positive</w:t>
      </w:r>
      <w:r w:rsidR="00654A80">
        <w:t xml:space="preserve"> calcium scores </w:t>
      </w:r>
      <w:r w:rsidR="00E97556">
        <w:t xml:space="preserve">were </w:t>
      </w:r>
      <w:r w:rsidR="00654A80">
        <w:t xml:space="preserve">lower for integrated calcium </w:t>
      </w:r>
      <w:r w:rsidR="00113F85">
        <w:t xml:space="preserve">mass </w:t>
      </w:r>
      <w:r w:rsidR="00654A80">
        <w:t>(</w:t>
      </w:r>
      <w:r w:rsidR="00E97556">
        <w:t>15.00</w:t>
      </w:r>
      <w:r w:rsidR="007D50F7">
        <w:t>%</w:t>
      </w:r>
      <w:r w:rsidR="00E97556">
        <w:t>, 0.00%</w:t>
      </w:r>
      <w:r w:rsidR="007D50F7">
        <w:t xml:space="preserve">) than </w:t>
      </w:r>
      <w:proofErr w:type="spellStart"/>
      <w:r w:rsidR="007D50F7">
        <w:t>Agatston</w:t>
      </w:r>
      <w:proofErr w:type="spellEnd"/>
      <w:r w:rsidR="007D50F7">
        <w:t xml:space="preserve"> scoring (</w:t>
      </w:r>
      <w:r w:rsidR="00E97556">
        <w:t>28.33</w:t>
      </w:r>
      <w:r w:rsidR="007D50F7">
        <w:t>%</w:t>
      </w:r>
      <w:r w:rsidR="00E97556">
        <w:t>, 6.67%</w:t>
      </w:r>
      <w:r w:rsidR="007D50F7">
        <w:t xml:space="preserve">). Integrated calcium </w:t>
      </w:r>
      <w:r w:rsidR="00113F85">
        <w:t xml:space="preserve">mass </w:t>
      </w:r>
      <w:r w:rsidR="007D50F7">
        <w:t xml:space="preserve">was more robust to changes </w:t>
      </w:r>
      <w:r w:rsidR="00E97556">
        <w:t xml:space="preserve">in </w:t>
      </w:r>
      <w:r w:rsidR="007D50F7">
        <w:t xml:space="preserve">scan parameters than </w:t>
      </w:r>
      <w:proofErr w:type="spellStart"/>
      <w:r w:rsidR="007D50F7">
        <w:t>Agatston</w:t>
      </w:r>
      <w:proofErr w:type="spellEnd"/>
      <w:r w:rsidR="007D50F7">
        <w:t xml:space="preserve"> scoring</w:t>
      </w:r>
      <w:r w:rsidR="006A5333">
        <w:t xml:space="preserve">. </w:t>
      </w:r>
    </w:p>
    <w:p w14:paraId="2F3CC229" w14:textId="77777777" w:rsidR="007D50F7" w:rsidRDefault="00230D64" w:rsidP="002B61D2">
      <w:pPr>
        <w:pStyle w:val="Heading2"/>
        <w:spacing w:line="480" w:lineRule="auto"/>
      </w:pPr>
      <w:r>
        <w:t>Conclusions</w:t>
      </w:r>
    </w:p>
    <w:p w14:paraId="1F3DFF60" w14:textId="073A88FD" w:rsidR="002B6CCB" w:rsidRPr="00230D64" w:rsidRDefault="004E3208" w:rsidP="004E3208">
      <w:pPr>
        <w:spacing w:line="480" w:lineRule="auto"/>
      </w:pPr>
      <w:r>
        <w:t xml:space="preserve">The results of this study indicate that integrated calcium mass is more accurate, reproducible, and sensitive than </w:t>
      </w:r>
      <w:proofErr w:type="spellStart"/>
      <w:r>
        <w:t>Agatston</w:t>
      </w:r>
      <w:proofErr w:type="spellEnd"/>
      <w:r>
        <w:t xml:space="preserve"> scoring on a variety of different CT vendors. The substantial reduction in false-negative scores for integrated calcium mass</w:t>
      </w:r>
      <w:r>
        <w:t xml:space="preserve"> </w:t>
      </w:r>
      <w:r>
        <w:t>is likely to improve risk-stratification for patients undergoing calcium scoring and their potential outcome.</w:t>
      </w:r>
      <w:r w:rsidR="002B6CCB">
        <w:br w:type="page"/>
      </w:r>
    </w:p>
    <w:p w14:paraId="40D0E491" w14:textId="74739060" w:rsidR="004B322F" w:rsidRDefault="004B322F" w:rsidP="002B61D2">
      <w:pPr>
        <w:pStyle w:val="Heading1"/>
        <w:spacing w:line="480" w:lineRule="auto"/>
      </w:pPr>
      <w:r>
        <w:lastRenderedPageBreak/>
        <w:t>I. Introduction</w:t>
      </w:r>
    </w:p>
    <w:p w14:paraId="61A0B58A" w14:textId="3DFC2934" w:rsidR="008E7B68" w:rsidRDefault="008E7B68" w:rsidP="002B61D2">
      <w:pPr>
        <w:spacing w:line="480" w:lineRule="auto"/>
      </w:pPr>
      <w:r>
        <w:t>Coronary artery calcification (CAC) scoring is an important marker of atherosclerosis</w:t>
      </w:r>
      <w:r w:rsidR="00773208">
        <w:t xml:space="preserve"> </w:t>
      </w:r>
      <w:r w:rsidR="00773208">
        <w:fldChar w:fldCharType="begin"/>
      </w:r>
      <w:r w:rsidR="00773208">
        <w:instrText xml:space="preserve"> ADDIN ZOTERO_ITEM CSL_CITATION {"citationID":"tDbjsTQs","properties":{"formattedCitation":"[1]","plainCitation":"[1]","noteIndex":0},"citationItems":[{"id":269,"uris":["http://zotero.org/users/6884353/items/D77D7DS4"],"itemData":{"id":269,"type":"article-journal","abstract":"Coronary artery calcium (CAC) is a highly specific feature of coronary atherosclerosis. Based on single-center and multicenter clinical and population-based studies with short-term and long-term outcomes data (up to 15 years follow-up), CAC scoring has emerged as a widely available, consistent, and reproducible means of assessing risk of major cardiovascular outcomes, especially useful in asymptomatic people for planning primary prevention interventions such as statins and aspirin. CAC testing in asymptomatic populations is cost-effective across a broad range of baseline risk. This review summarizes evidence concerning CAC, including its pathobiology, modalities for detection, predictive role, use in prediction scoring algorithms, CAC progression, evidence that CAC changes the clinical approach to the patient and patient behavior, novel applications of CAC, future directions in scoring CAC scans, and new CAC guidelines.","container-title":"Journal of the American College of Cardiology","DOI":"10.1016/j.jacc.2018.05.027","ISSN":"0735-1097","issue":"4","journalAbbreviation":"J Am Coll Cardiol","note":"PMID: 30025580\nPMCID: PMC6056023","page":"434-447","source":"PubMed Central","title":"Coronary Calcium Score and Cardiovascular Risk","volume":"72","author":[{"family":"Greenland","given":"Philip"},{"family":"Blaha","given":"Michael J."},{"family":"Budoff","given":"Matthew J."},{"family":"Erbel","given":"Raimund"},{"family":"Watson","given":"Karol E."}],"issued":{"date-parts":[["2018",7,24]]}}}],"schema":"https://github.com/citation-style-language/schema/raw/master/csl-citation.json"} </w:instrText>
      </w:r>
      <w:r w:rsidR="00773208">
        <w:fldChar w:fldCharType="separate"/>
      </w:r>
      <w:r w:rsidR="00773208">
        <w:rPr>
          <w:noProof/>
        </w:rPr>
        <w:t>[1]</w:t>
      </w:r>
      <w:r w:rsidR="00773208">
        <w:fldChar w:fldCharType="end"/>
      </w:r>
      <w:r>
        <w:t xml:space="preserve">. Calcium scoring is a technique </w:t>
      </w:r>
      <w:r w:rsidR="00E433B7">
        <w:t>that</w:t>
      </w:r>
      <w:r>
        <w:t xml:space="preserve"> utilize</w:t>
      </w:r>
      <w:r w:rsidR="00637970">
        <w:t>s</w:t>
      </w:r>
      <w:r>
        <w:t xml:space="preserve"> computed tomography (CT) to </w:t>
      </w:r>
      <w:r w:rsidR="00637970">
        <w:t>measure</w:t>
      </w:r>
      <w:r>
        <w:t xml:space="preserve"> the amount of calcium contained within a </w:t>
      </w:r>
      <w:r w:rsidR="00E433B7">
        <w:t>patient's</w:t>
      </w:r>
      <w:r>
        <w:t xml:space="preserve"> coronary arteries. Calcium scoring is </w:t>
      </w:r>
      <w:r w:rsidR="00E433B7">
        <w:t>a significant</w:t>
      </w:r>
      <w:r>
        <w:t xml:space="preserve"> predictor of heart disease</w:t>
      </w:r>
      <w:r w:rsidR="00637970">
        <w:t xml:space="preserve">, </w:t>
      </w:r>
      <w:r>
        <w:t xml:space="preserve">the </w:t>
      </w:r>
      <w:r w:rsidR="00DD1418">
        <w:t xml:space="preserve">most </w:t>
      </w:r>
      <w:r>
        <w:t>common cause of death worldwide</w:t>
      </w:r>
      <w:r w:rsidR="00773208">
        <w:t xml:space="preserve"> </w:t>
      </w:r>
      <w:r w:rsidR="00773208">
        <w:fldChar w:fldCharType="begin"/>
      </w:r>
      <w:r w:rsidR="00773208">
        <w:instrText xml:space="preserve"> ADDIN ZOTERO_ITEM CSL_CITATION {"citationID":"VaOMxB0P","properties":{"formattedCitation":"[2], [3]","plainCitation":"[2], [3]","noteIndex":0},"citationItems":[{"id":272,"uris":["http://zotero.org/users/6884353/items/HK9PR5M3"],"itemData":{"id":272,"type":"webpage","title":"Predictive Value of Coronary Artery Calcium Score Categories for Coronary Events Versus Strokes: Impact of Sex and Race | Circulation: Cardiovascular Imaging","URL":"https://www.ahajournals.org/doi/10.1161/CIRCIMAGING.119.010153","accessed":{"date-parts":[["2022",6,3]]}}},{"id":277,"uris":["http://zotero.org/users/6884353/items/QD4RAFU6"],"itemData":{"id":277,"type":"article-journal","container-title":"Circulation","DOI":"10.1161/CIRCULATIONAHA.109.192666","ISSN":"1524-4539","issue":"7","journalAbbreviation":"Circulation","language":"eng","note":"PMID: 20177011","page":"948-954","source":"PubMed","title":"Executive summary: heart disease and stroke statistics--2010 update: a report from the American Heart Association","title-short":"Executive summary","volume":"121","author":[{"family":"Lloyd-Jones","given":"Donald"},{"family":"Adams","given":"Robert J."},{"family":"Brown","given":"Todd M."},{"family":"Carnethon","given":"Mercedes"},{"family":"Dai","given":"Shifan"},{"family":"De Simone","given":"Giovanni"},{"family":"Ferguson","given":"T. Bruce"},{"family":"Ford","given":"Earl"},{"family":"Furie","given":"Karen"},{"family":"Gillespie","given":"Cathleen"},{"family":"Go","given":"Alan"},{"family":"Greenlund","given":"Kurt"},{"family":"Haase","given":"Nancy"},{"family":"Hailpern","given":"Susan"},{"family":"Ho","given":"P. Michael"},{"family":"Howard","given":"Virginia"},{"family":"Kissela","given":"Brett"},{"family":"Kittner","given":"Steven"},{"family":"Lackland","given":"Daniel"},{"family":"Lisabeth","given":"Lynda"},{"family":"Marelli","given":"Ariane"},{"family":"McDermott","given":"Mary M."},{"family":"Meigs","given":"James"},{"family":"Mozaffarian","given":"Dariush"},{"family":"Mussolino","given":"Michael"},{"family":"Nichol","given":"Graham"},{"family":"Roger","given":"Véronique L."},{"family":"Rosamond","given":"Wayne"},{"family":"Sacco","given":"Ralph"},{"family":"Sorlie","given":"Paul"},{"family":"Stafford","given":"Randall"},{"family":"Thom","given":"Thomas"},{"family":"Wasserthiel-Smoller","given":"Sylvia"},{"family":"Wong","given":"Nathan D."},{"family":"Wylie-Rosett","given":"Judith"},{"literal":"American Heart Association Statistics Committee and Stroke Statistics Subcommittee"}],"issued":{"date-parts":[["2010",2,23]]}}}],"schema":"https://github.com/citation-style-language/schema/raw/master/csl-citation.json"} </w:instrText>
      </w:r>
      <w:r w:rsidR="00773208">
        <w:fldChar w:fldCharType="separate"/>
      </w:r>
      <w:r w:rsidR="00773208">
        <w:rPr>
          <w:noProof/>
        </w:rPr>
        <w:t>[2], [3]</w:t>
      </w:r>
      <w:r w:rsidR="00773208">
        <w:fldChar w:fldCharType="end"/>
      </w:r>
      <w:r>
        <w:t xml:space="preserve">. </w:t>
      </w:r>
    </w:p>
    <w:p w14:paraId="5F185982" w14:textId="77777777" w:rsidR="008A06BF" w:rsidRPr="008E7B68" w:rsidRDefault="008A06BF" w:rsidP="002B61D2">
      <w:pPr>
        <w:spacing w:line="480" w:lineRule="auto"/>
      </w:pPr>
    </w:p>
    <w:p w14:paraId="2CFCBDF3" w14:textId="0D87A800" w:rsidR="008E7B68" w:rsidRDefault="008E7B68" w:rsidP="002B61D2">
      <w:pPr>
        <w:spacing w:line="480" w:lineRule="auto"/>
      </w:pPr>
      <w:proofErr w:type="spellStart"/>
      <w:r>
        <w:t>Agatston</w:t>
      </w:r>
      <w:proofErr w:type="spellEnd"/>
      <w:r>
        <w:t xml:space="preserve"> scoring is the most common calcium scoring technique </w:t>
      </w:r>
      <w:r w:rsidR="00773208">
        <w:fldChar w:fldCharType="begin"/>
      </w:r>
      <w:r w:rsidR="00773208">
        <w:instrText xml:space="preserve"> ADDIN ZOTERO_ITEM CSL_CITATION {"citationID":"ClWc2u90","properties":{"formattedCitation":"[4]","plainCitation":"[4]","noteIndex":0},"citationItems":[{"id":283,"uris":["http://zotero.org/users/6884353/items/TET44U53"],"itemData":{"id":283,"type":"article-journal","abstract":"Ultrafast computed tomography was used to detect and quantify coronary artery calcium levels in 584 subjects (mean age 48 ± 10 years) with (n = 109) and without (n = 475) clinical coronary artery disease. Fifty patients who underwent fluoroscopy and ultrafast computed tomography were also evaluated. Twenty contiguous 3 mm slices were obtained of the proximal coronary arteries. Total calcium scores were calculated based on the number, areas and peak Hounsfield computed tomographic numbers of the calcific lesions detected. In 88 subjects scored by two readers independently, interobserver agreement was excellent with identical total scores obtained in 70. Ultrafast computed tomography was more sensitive than fluoroscopy, detecting coronary calcium in 90% versus 52% of patients. There were significant differences (p &lt; 0.0001) in mean total calcium scores for those with versus those without clinical coronary artery disease by decade: 5 versus 132, age 30 to 39 years; 27 versus 291, age 40 to 49 years; 83 versus 462, age 50 to 59 years; and 187 versus 786, age 60 to 69 years. Sensitivity, specificity and predictive values for clinical coronary artery disease were calculated for several total calcium scores in each decade. For age groups 40 to 49 and 50 to 59 years, a total score of 50 resulted in a sensitivity of 71% and 74% and a of 91% and 70%, respectively. For age group 60 to 69 years, a total score of 300 gave a sensitivity of 74% and a specificity of 81%. The negative predictive value of a 0 score was 98%, 94% and 100% for age groups 40 to 49, 50 to 59 and 60 to 69 years, respectively. Ultrafast computed tomography is an excellent tool for detecting and quantifying coronary artery calcium.","container-title":"Journal of the American College of Cardiology","DOI":"10.1016/0735-1097(90)90282-T","ISSN":"0735-1097","issue":"4","journalAbbreviation":"Journal of the American College of Cardiology","language":"en","page":"827-832","source":"ScienceDirect","title":"Quantification of coronary artery calcium using ultrafast computed tomography","volume":"15","author":[{"family":"Agatston","given":"Arthur S."},{"family":"Janowitz","given":"Warren R."},{"family":"Hildner","given":"Frank J."},{"family":"Zusmer","given":"Noel R."},{"family":"Viamonte","given":"Manuel"},{"family":"Detrano","given":"Robert"}],"issued":{"date-parts":[["1990",3,15]]}}}],"schema":"https://github.com/citation-style-language/schema/raw/master/csl-citation.json"} </w:instrText>
      </w:r>
      <w:r w:rsidR="00773208">
        <w:fldChar w:fldCharType="separate"/>
      </w:r>
      <w:r w:rsidR="00773208">
        <w:rPr>
          <w:noProof/>
        </w:rPr>
        <w:t>[4]</w:t>
      </w:r>
      <w:r w:rsidR="00773208">
        <w:fldChar w:fldCharType="end"/>
      </w:r>
      <w:r>
        <w:t xml:space="preserve">. </w:t>
      </w:r>
      <w:proofErr w:type="spellStart"/>
      <w:r>
        <w:t>Agatston</w:t>
      </w:r>
      <w:proofErr w:type="spellEnd"/>
      <w:r>
        <w:t xml:space="preserve"> scoring is a good predictor of major adverse cardiac events (MACE)</w:t>
      </w:r>
      <w:r w:rsidR="00773208">
        <w:t xml:space="preserve"> </w:t>
      </w:r>
      <w:r w:rsidR="00773208">
        <w:fldChar w:fldCharType="begin"/>
      </w:r>
      <w:r w:rsidR="00773208">
        <w:instrText xml:space="preserve"> ADDIN ZOTERO_ITEM CSL_CITATION {"citationID":"HOie4WD4","properties":{"formattedCitation":"[5]","plainCitation":"[5]","noteIndex":0},"citationItems":[{"id":430,"uris":["http://zotero.org/users/6884353/items/UZIMMLK3"],"itemData":{"id":430,"type":"article-journal","abstract":"Background\n\nThe predictive value of coronary artery calcium (CAC) has been widely studied; however, little is known about specific characteristics of CAC that are most predictive. We aimed to determine the independent associations of Agatston score, CAC volume, CAC area, CAC mass, and CAC density score with major adverse cardiac events in patients with suspected coronary artery disease.\n\nMethods and Results\n\nA total of 379 symptomatic participants, aged 45 to 85 years, referred for invasive coronary angiography, who underwent coronary calcium scanning and computed tomography angiography as part of the CORE320 (Combined Noninvasive Coronary Angiography and Myocardial Perfusion Imaging Using 320 Detector Computed Tomography) study, were included. Agatston score, CAC volume, area, mass, and density were computed on noncontrast images. Stenosis measurements were made on contrast‐enhanced images. The primary outcome of 2‐year major adverse cardiac events (30 revascularizations [&gt;182 days of index catheterization], 5 myocardial infarctions, 1 cardiac death, 9 hospitalizations, and 1 arrhythmia) occurred in 32 patients (8.4%). Associations were estimated using multivariable proportional means models. Median age was 62 (interquartile range, 56–68) years, 34% were women, and 56% were white. In separate models, the Agatston, volume, and density scores were all significantly associated with higher risk of major adverse cardiac events after adjustment for age, sex, race, and statin use; density was the strongest predictor in all CAC models. CAC density did not provide incremental value over Agatston score after adjustment for diameter stenosis, age, sex, and race.\n\nConclusions\n\nIn symptomatic patients, CAC density was the strongest independent predictor of major adverse cardiac events among CAC scores, but it did not provide incremental value beyond the Agatston score after adjustment for diameter stenosis.","container-title":"Journal of the American Heart Association","DOI":"10.1161/JAHA.117.007201","issue":"6","note":"publisher: American Heart Association","page":"e007201","source":"ahajournals.org (Atypon)","title":"Coronary Calcium Characteristics as Predictors of Major Adverse Cardiac Events in Symptomatic Patients: Insights From the CORE320 Multinational Study","title-short":"Coronary Calcium Characteristics as Predictors of Major Adverse Cardiac Events in Symptomatic Patients","volume":"8","author":[{"family":"Lo‐Kioeng‐Shioe","given":"Mallory S."},{"family":"Vavere","given":"Andrea L."},{"family":"Arbab‐Zadeh","given":"Armin"},{"family":"Schuijf","given":"Joanne D."},{"family":"Rochitte","given":"Carlos E."},{"family":"Chen","given":"Marcus Y."},{"family":"Rief","given":"Matthias"},{"family":"Kofoed","given":"Klaus F."},{"family":"Clouse","given":"Melvin E."},{"family":"Scholte","given":"Arthur J."},{"family":"Miller","given":"Julie M."},{"family":"Betoko","given":"Aisha"},{"family":"Blaha","given":"Michael J."},{"family":"Cox","given":"Christopher"},{"family":"Deckers","given":"Jaap W."},{"family":"Lima","given":"Joao A. C."}],"issued":{"date-parts":[["2019",3,19]]}}}],"schema":"https://github.com/citation-style-language/schema/raw/master/csl-citation.json"} </w:instrText>
      </w:r>
      <w:r w:rsidR="00773208">
        <w:fldChar w:fldCharType="separate"/>
      </w:r>
      <w:r w:rsidR="00773208">
        <w:rPr>
          <w:noProof/>
        </w:rPr>
        <w:t>[5]</w:t>
      </w:r>
      <w:r w:rsidR="00773208">
        <w:fldChar w:fldCharType="end"/>
      </w:r>
      <w:r>
        <w:t xml:space="preserve"> but has been shown to characterize a significant number of patients </w:t>
      </w:r>
      <w:r w:rsidR="0072056A">
        <w:t xml:space="preserve">as </w:t>
      </w:r>
      <w:r w:rsidR="00A31EBD">
        <w:t>containing</w:t>
      </w:r>
      <w:r>
        <w:t xml:space="preserve"> zero</w:t>
      </w:r>
      <w:r w:rsidR="00637970">
        <w:t>-</w:t>
      </w:r>
      <w:r>
        <w:t xml:space="preserve">CAC (CAC=0) </w:t>
      </w:r>
      <w:r w:rsidR="0072056A">
        <w:t xml:space="preserve">while </w:t>
      </w:r>
      <w:r w:rsidR="00637970">
        <w:t>still</w:t>
      </w:r>
      <w:r>
        <w:t xml:space="preserve"> </w:t>
      </w:r>
      <w:r w:rsidR="00637970">
        <w:t>develop</w:t>
      </w:r>
      <w:r w:rsidR="0072056A">
        <w:t xml:space="preserve">ing </w:t>
      </w:r>
      <w:r>
        <w:t xml:space="preserve">MACE </w:t>
      </w:r>
      <w:r w:rsidR="00773208">
        <w:fldChar w:fldCharType="begin"/>
      </w:r>
      <w:r w:rsidR="00773208">
        <w:instrText xml:space="preserve"> ADDIN ZOTERO_ITEM CSL_CITATION {"citationID":"F17yQZ8T","properties":{"formattedCitation":"[6]","plainCitation":"[6]","noteIndex":0},"citationItems":[{"id":288,"uris":["http://zotero.org/users/6884353/items/KBAVFKLM"],"itemData":{"id":288,"type":"article-journal","abstract":"The Multi-Ethnic Study of Atherosclerosis was initiated in July 2000 to investigate the prevalence, correlates, and progression of subclinical cardiovascular disease (CVD) in a population-based sample of 6,500 men and women aged 45–84 years. The cohort will be selected from six US field centers. Approximately 38% of the cohort will be White, 28% African-American, 23% Hispanic, and 11% Asian (of Chinese descent). Baseline measurements will include measurement of coronary calcium using computed tomography; measurement of ventricular mass and function using cardiac magnetic resonance imaging; measurement of flow-mediated brachial artery endothelial vasodilation, carotid intimal-medial wall thickness, and distensibility of the carotid arteries using ultrasonography; measurement of peripheral vascular disease using ankle and brachial blood pressures; electrocardiography; and assessments of microalbuminuria, standard CVD risk factors, sociodemographic factors, life habits, and psychosocial factors. Blood samples will be assayed for putative biochemical risk factors and stored for use in nested case-control studies. DNA will be extracted and lymphocytes will be immortalized for genetic studies. Measurement of selected subclinical disease indicators and risk factors will be repeated for the study of progression over 7 years. Participants will be followed through 2008 for identification and characterization of CVD events, including acute myocardial infarction and other coronary heart disease, stroke, peripheral vascular disease, and congestive heart failure; therapeutic interventions for CVD; and mortality.","container-title":"American Journal of Epidemiology","DOI":"10.1093/aje/kwf113","ISSN":"0002-9262","issue":"9","journalAbbreviation":"American Journal of Epidemiology","page":"871-881","source":"Silverchair","title":"Multi-Ethnic Study of Atherosclerosis: Objectives and Design","title-short":"Multi-Ethnic Study of Atherosclerosis","volume":"156","author":[{"family":"Bild","given":"Diane E."},{"family":"Bluemke","given":"David A."},{"family":"Burke","given":"Gregory L."},{"family":"Detrano","given":"Robert"},{"family":"Diez Roux","given":"Ana V."},{"family":"Folsom","given":"Aaron R."},{"family":"Greenland","given":"Philip"},{"family":"JacobsJr.","given":"David R."},{"family":"Kronmal","given":"Richard"},{"family":"Liu","given":"Kiang"},{"family":"Nelson","given":"Jennifer Clark"},{"family":"O’Leary","given":"Daniel"},{"family":"Saad","given":"Mohammed F."},{"family":"Shea","given":"Steven"},{"family":"Szklo","given":"Moyses"},{"family":"Tracy","given":"Russell P."}],"issued":{"date-parts":[["2002",11,1]]}}}],"schema":"https://github.com/citation-style-language/schema/raw/master/csl-citation.json"} </w:instrText>
      </w:r>
      <w:r w:rsidR="00773208">
        <w:fldChar w:fldCharType="separate"/>
      </w:r>
      <w:r w:rsidR="00773208">
        <w:rPr>
          <w:noProof/>
        </w:rPr>
        <w:t>[6]</w:t>
      </w:r>
      <w:r w:rsidR="00773208">
        <w:fldChar w:fldCharType="end"/>
      </w:r>
      <w:r>
        <w:t xml:space="preserve">. One possible reason </w:t>
      </w:r>
      <w:r w:rsidR="008A06BF">
        <w:t xml:space="preserve">for this discrepancy </w:t>
      </w:r>
      <w:r>
        <w:t xml:space="preserve">is the intensity-based thresholding that </w:t>
      </w:r>
      <w:proofErr w:type="spellStart"/>
      <w:r>
        <w:t>Agatston</w:t>
      </w:r>
      <w:proofErr w:type="spellEnd"/>
      <w:r>
        <w:t xml:space="preserve"> scoring requires, which makes </w:t>
      </w:r>
      <w:r w:rsidR="00093770">
        <w:t>it hard to detect</w:t>
      </w:r>
      <w:r>
        <w:t xml:space="preserve"> </w:t>
      </w:r>
      <w:r w:rsidR="00E433B7">
        <w:t>low-density</w:t>
      </w:r>
      <w:r>
        <w:t xml:space="preserve"> calcifications</w:t>
      </w:r>
      <w:r w:rsidR="00093770">
        <w:t xml:space="preserve"> below the arbitrary threshold of 130 Hounsfield units</w:t>
      </w:r>
      <w:r>
        <w:t>.</w:t>
      </w:r>
      <w:r w:rsidR="00040F6F">
        <w:t xml:space="preserve"> Another possibility is </w:t>
      </w:r>
      <w:r w:rsidR="00201E3E">
        <w:t xml:space="preserve">that </w:t>
      </w:r>
      <w:r w:rsidR="00040F6F">
        <w:t xml:space="preserve">these patients may have plaques that have not yet calcified </w:t>
      </w:r>
      <w:r w:rsidR="00040F6F">
        <w:fldChar w:fldCharType="begin"/>
      </w:r>
      <w:r w:rsidR="00040F6F">
        <w:instrText xml:space="preserve"> ADDIN ZOTERO_ITEM CSL_CITATION {"citationID":"CjLN856R","properties":{"formattedCitation":"[7]","plainCitation":"[7]","noteIndex":0},"citationItems":[{"id":439,"uris":["http://zotero.org/users/6884353/items/YZM24USE"],"itemData":{"id":439,"type":"article-journal","abstract":"IMPORTANCE: The diagnostic value is unclear of a 0 coronary artery calcium (CAC) score to rule out obstructive coronary artery disease (CAD) and near-term clinical events across different age groups.\nOBJECTIVE: To assess the diagnostic value of a CAC score of 0 for reducing the likelihood of obstructive CAD and to assess the implications of such a CAC score and obstructive CAD across different age groups.\nDESIGN, SETTING, AND PARTICIPANTS: This cohort study obtained data from the Western Denmark Heart Registry and had a median follow-up time of 4.3 years. Included patients were aged 18 years or older who underwent computed tomography angiography (CTA) between January 1, 2008, and December 31, 2017, because of symptoms that were suggestive of CAD. Data analysis was performed from April 5 to July 7, 2021.\nEXPOSURES: Obstructive CAD, which was defined as 50% or more luminal stenosis.\nMAIN OUTCOMES AND MEASURES: Proportion of individuals with obstructive CAD who had a CAC score of 0. Risk-adjusted diagnostic likelihood ratios were used to assess the diagnostic value of a CAC score of 0 for reducing the likelihood of obstructive CAD beyond clinical variables. Risk factors associated with myocardial infarction and death were estimated.\nRESULTS: A total of 23 759 symptomatic patients, of whom 12 771 (54%) had a CAC score of 0, were included. This cohort had a median (IQR) age of 58 (49-65) years and was primarily composed of women (13 160 [55%]). Overall, the prevalence of obstructive CAD was relatively low across all age groups, ranging from 3% (39 of 1278 patients) in those who were younger than 40 years to 8% (52 of 619) among those who were 70 years or older. In patients with obstructive CAD, 14% (725 of 5043) had a CAC score of 0, and the prevalence varied across age groups from 58% (39 of 68) among those who were younger than 40 years, 34% (192 of 562) among those aged 40 to 49 years, 18% (268 of 1486) among those aged 50 to 59 years, 9% (174 of 1963) among those aged 60 to 69 years, to 5% (52 of 964) among those who were 70 years or older. The added diagnostic value of a CAC score of 0 decreased at a younger age, with a risk factor-adjusted diagnostic likelihood ratio of a CAC score of 0 ranging from 0.68 (approximately 32% lower likelihood of obstructive CAD than expected) in those who were younger than 40 years to 0.18 (approximately 82% lower likelihood than expected) in those who were 70 years or older. The presence of obstructive vs nonobstructive CAD among those with a CAC score of 0 was associated with a multivariable adjusted hazard ratio of 1.51 (95% CI, 0.98-2.33) for myocardial infarction and all-cause death; however, this hazard ratio varied from 1.80 (95% CI, 1.02-3.19) in those who were younger than 60 years to 1.24 (95% CI, 0.64-2.39) in those who were 60 years or older.\nCONCLUSIONS AND RELEVANCE: This cohort study found that the diagnostic value of a CAC score of 0 to rule out obstructive CAD beyond clinical variables was dependent on age, with the added diagnostic value being smaller for younger patients. In symptomatic patients who were younger than 60 years, a sizable proportion of obstructive CAD occurred among those without CAC and was associated with an increased risk of myocardial infarction and all-cause death.","container-title":"JAMA cardiology","DOI":"10.1001/jamacardio.2021.4406","ISSN":"2380-6591","issue":"1","journalAbbreviation":"JAMA Cardiol","language":"eng","note":"PMID: 34705022\nPMCID: PMC8552116","page":"36-44","source":"PubMed","title":"Association of Age With the Diagnostic Value of Coronary Artery Calcium Score for Ruling Out Coronary Stenosis in Symptomatic Patients","volume":"7","author":[{"family":"Mortensen","given":"Martin Bødtker"},{"family":"Gaur","given":"Sara"},{"family":"Frimmer","given":"Attila"},{"family":"Bøtker","given":"Hans Erik"},{"family":"Sørensen","given":"Henrik Toft"},{"family":"Kragholm","given":"Kristian Hay"},{"family":"Niels Peter","given":"Sand Rønnow"},{"family":"Steffensen","given":"Flemming Hald"},{"family":"Jensen","given":"Rebekka Vibjerg"},{"family":"Mæng","given":"Michael"},{"family":"Kanstrup","given":"Helle"},{"family":"Blaha","given":"Michael J."},{"family":"Shaw","given":"Leslee J."},{"family":"Dzaye","given":"Omar"},{"family":"Leipsic","given":"Jonathon"},{"family":"Nørgaard","given":"Bjarne Linde"},{"family":"Jensen","given":"Jesper Møller"}],"issued":{"date-parts":[["2022",1,1]]}}}],"schema":"https://github.com/citation-style-language/schema/raw/master/csl-citation.json"} </w:instrText>
      </w:r>
      <w:r w:rsidR="00040F6F">
        <w:fldChar w:fldCharType="separate"/>
      </w:r>
      <w:r w:rsidR="00040F6F">
        <w:rPr>
          <w:noProof/>
        </w:rPr>
        <w:t>[7]</w:t>
      </w:r>
      <w:r w:rsidR="00040F6F">
        <w:fldChar w:fldCharType="end"/>
      </w:r>
      <w:r w:rsidR="00040F6F">
        <w:t>.</w:t>
      </w:r>
      <w:r>
        <w:t xml:space="preserve"> </w:t>
      </w:r>
      <w:r w:rsidR="008A06BF">
        <w:t xml:space="preserve">Other techniques like spatially weighted calcium scoring have been </w:t>
      </w:r>
      <w:r w:rsidR="00637970">
        <w:t xml:space="preserve">proposed </w:t>
      </w:r>
      <w:r w:rsidR="008A06BF">
        <w:t xml:space="preserve">as an alternative to </w:t>
      </w:r>
      <w:proofErr w:type="spellStart"/>
      <w:r w:rsidR="008A06BF">
        <w:t>Agatston</w:t>
      </w:r>
      <w:proofErr w:type="spellEnd"/>
      <w:r w:rsidR="008A06BF">
        <w:t xml:space="preserve"> scoring </w:t>
      </w:r>
      <w:r w:rsidR="00637970">
        <w:t xml:space="preserve">because it </w:t>
      </w:r>
      <w:r w:rsidR="008A06BF">
        <w:t xml:space="preserve">does not require any thresholding and improves upon the predictive value of </w:t>
      </w:r>
      <w:proofErr w:type="spellStart"/>
      <w:r w:rsidR="008A06BF">
        <w:t>Agatston</w:t>
      </w:r>
      <w:proofErr w:type="spellEnd"/>
      <w:r w:rsidR="008A06BF">
        <w:t xml:space="preserve"> scoring</w:t>
      </w:r>
      <w:r w:rsidR="00773208">
        <w:rPr>
          <w:noProof/>
        </w:rPr>
        <w:t xml:space="preserve"> </w:t>
      </w:r>
      <w:r w:rsidR="00773208">
        <w:rPr>
          <w:noProof/>
        </w:rPr>
        <w:fldChar w:fldCharType="begin"/>
      </w:r>
      <w:r w:rsidR="00040F6F">
        <w:rPr>
          <w:noProof/>
        </w:rPr>
        <w:instrText xml:space="preserve"> ADDIN ZOTERO_ITEM CSL_CITATION {"citationID":"jAMtRLaU","properties":{"formattedCitation":"[8], [9]","plainCitation":"[8], [9]","noteIndex":0},"citationItems":[{"id":180,"uris":["http://zotero.org/users/6884353/items/P4IJWFNE"],"itemData":{"id":180,"type":"article-journal","abstract":"Background:\n\nA limitation of the Agatston coronary artery calcium (CAC) score is that it does not use all of the calcium density information in the computed tomography scan such that many individuals have a score of zero. We examined the predictive validity for incident coronary heart disease (CHD) events of the spatially weighted coronary calcium score (SWCS), an alternative scoring method for CAC that assigns scores to individuals with Agatston CAC=0.\n\nMethods:\n\nThe MESA (Multi-Ethnic Study of Atherosclerosis) is a longitudinal study that conducted a baseline exam from 2000 to 2002 in 6814 participants including computed tomography scanning for CAC. Subsequent exams and systematic follow-up of the cohort for outcomes were performed. Statistical models were adjusted using the MESA risk score based on age, sex, race/ethnicity, systolic blood pressure, use of hypertension medications, diabetes, total and HDL (high-density lipoprotein) cholesterol, use of lipid-lowering medications, smoking status, and family history of heart attack.\n\nResults:\n\nIn the 3286 participants with Agatston CAC=0 at baseline and for whom SWCS was computed, 98 incident CHD events defined as definite or probably myocardial infarction or definite CHD death occurred during a median follow-up of 15.1 years. In this group, SWCS predicted incident CHD events after multivariable adjustment (hazard ratio=1.30 per SD of natural logarithm [SWCS] [95% CI, 1.04–1.60]; P=0.005); and progression from Agatston CAC=0 at baseline to CAC&gt;0 at subsequent exams (multivariable-adjusted incidence rate difference per SD of natural logarithm [SWCS] per 100 person-years 1.68 [95% CI, 1.03–2.33]; P&lt;0.0001).\n\nConclusions:\n\nSWCS predicts incident CHD events in individuals with Agatston CAC score=0 as well as conversion to Agatston CAC&gt;0 at repeat computed tomography scanning at later exams. SWCS has predictive validity as a subclinical phenotype and marker of CHD risk in individuals with Agatston CAC=0.","container-title":"Circulation: Cardiovascular Imaging","DOI":"10.1161/CIRCIMAGING.120.011981","issue":"1","note":"publisher: American Heart Association","page":"e011981","source":"ahajournals.org (Atypon)","title":"Spatially Weighted Coronary Artery Calcium Score and Coronary Heart Disease Events in the Multi-Ethnic Study of Atherosclerosis","volume":"14","author":[{"family":"Shea","given":"Steven"},{"family":"Navas-Acien","given":"Ana"},{"family":"Shimbo","given":"Daichi"},{"family":"Brown","given":"Elizabeth R."},{"family":"Budoff","given":"Matthew"},{"family":"Bancks","given":"Michael P."},{"family":"Barr","given":"R. Graham"},{"family":"Kronmal","given":"Richard"}],"issued":{"date-parts":[["2021",1,1]]}}},{"id":184,"uris":["http://zotero.org/users/6884353/items/CR5WAUNS"],"itemData":{"id":184,"type":"article-journal","abstract":"BACKGROUND: Extent of atherosclerosis measured by amount of coronary artery calcium (CAC) in computed tomography (CT) has been traditionally assessed using thresholded scoring methods, such as the Agatston score (AS). These thresholded scores have value in clinical prediction, but important information might exist below the threshold, which would have important advantages for understanding genetic, environmental, and other risk factors in atherosclerosis. We developed a semi-automated threshold-free scoring method, the spatially weighted calcium score (SWCS) for CAC in the Multi-Ethnic Study of Atherosclerosis (MESA).\nMETHODS: Chest CT scans were obtained from 6814 participants in the Multi-Ethnic Study of Atherosclerosis (MESA). The SWCS and the AS were calculated for each of the scans. Cox proportional hazards models and linear regression models were used to evaluate the associations of the scores with CHD events and CHD risk factors. CHD risk factors were summarized using a linear predictor.\nRESULTS: Among all participants and participants with AS &gt; 0, the SWCS and AS both showed similar strongly significant associations with CHD events (hazard ratios, 1.23 and 1.19 per doubling of SWCS and AS; 95% CI, 1.16 to 1.30 and 1.14 to 1.26) and CHD risk factors (slopes, 0.178 and 0.164; 95% CI, 0.162 to 0.195 and 0.149 to 0.179). Even among participants with AS = 0, an increase in the SWCS was still significantly associated with established CHD risk factors (slope, 0.181; 95% CI, 0.138 to 0.224). The SWCS appeared to be predictive of CHD events even in participants with AS = 0, though those events were rare as expected.\nCONCLUSIONS: The SWCS provides a valid, continuous measure of CAC suitable for quantifying the extent of atherosclerosis without a threshold, which will be useful for examining novel genetic and environmental risk factors for atherosclerosis.","container-title":"BMC medical imaging","DOI":"10.1186/1471-2342-12-14","ISSN":"1471-2342","journalAbbreviation":"BMC Med Imaging","language":"eng","note":"PMID: 22747658\nPMCID: PMC3443418","page":"14","source":"PubMed","title":"An alternative method for quantifying coronary artery calcification: the multi-ethnic study of atherosclerosis (MESA)","title-short":"An alternative method for quantifying coronary artery calcification","volume":"12","author":[{"family":"Liang","given":"C. Jason"},{"family":"Budoff","given":"Matthew J."},{"family":"Kaufman","given":"Joel D."},{"family":"Kronmal","given":"Richard A."},{"family":"Brown","given":"Elizabeth R."}],"issued":{"date-parts":[["2012",7,2]]}}}],"schema":"https://github.com/citation-style-language/schema/raw/master/csl-citation.json"} </w:instrText>
      </w:r>
      <w:r w:rsidR="00773208">
        <w:rPr>
          <w:noProof/>
        </w:rPr>
        <w:fldChar w:fldCharType="separate"/>
      </w:r>
      <w:r w:rsidR="00040F6F">
        <w:rPr>
          <w:noProof/>
        </w:rPr>
        <w:t>[8], [9]</w:t>
      </w:r>
      <w:r w:rsidR="00773208">
        <w:rPr>
          <w:noProof/>
        </w:rPr>
        <w:fldChar w:fldCharType="end"/>
      </w:r>
      <w:r w:rsidR="008A06BF">
        <w:t>. S</w:t>
      </w:r>
      <w:r w:rsidR="00637970">
        <w:t>till, s</w:t>
      </w:r>
      <w:r w:rsidR="008A06BF">
        <w:t xml:space="preserve">patially weighted calcium scoring is limited in </w:t>
      </w:r>
      <w:r w:rsidR="00E433B7">
        <w:t>distinguishing</w:t>
      </w:r>
      <w:r w:rsidR="008A06BF">
        <w:t xml:space="preserve"> </w:t>
      </w:r>
      <w:r w:rsidR="00E433B7">
        <w:t>low-density</w:t>
      </w:r>
      <w:r w:rsidR="008A06BF">
        <w:t xml:space="preserve"> CAC from noise</w:t>
      </w:r>
      <w:r w:rsidR="00284FE5">
        <w:t xml:space="preserve"> since the spatially weighted calcium score always produces a value larger than zero with or without any plaque</w:t>
      </w:r>
      <w:r w:rsidR="008A06BF">
        <w:t xml:space="preserve">, and it lacks quantitative meaning due to its arbitrary score without </w:t>
      </w:r>
      <w:r w:rsidR="00EF2794">
        <w:t xml:space="preserve">any </w:t>
      </w:r>
      <w:r w:rsidR="008A06BF">
        <w:t>direct physical correlation.</w:t>
      </w:r>
    </w:p>
    <w:p w14:paraId="0207E890" w14:textId="193331D9" w:rsidR="003C71DD" w:rsidRDefault="003C71DD" w:rsidP="002B61D2">
      <w:pPr>
        <w:spacing w:line="480" w:lineRule="auto"/>
      </w:pPr>
    </w:p>
    <w:p w14:paraId="5C0C0AB4" w14:textId="45002A43" w:rsidR="003C71DD" w:rsidRDefault="003C71DD" w:rsidP="002B61D2">
      <w:pPr>
        <w:spacing w:line="480" w:lineRule="auto"/>
      </w:pPr>
      <w:proofErr w:type="spellStart"/>
      <w:r>
        <w:t>Agatston</w:t>
      </w:r>
      <w:proofErr w:type="spellEnd"/>
      <w:r>
        <w:t xml:space="preserve"> scoring produces an arbitrary score but can be turned into a calcium volume score or mass score by calibrating with two known materials, like a water rod and a calcium rod. Calcium </w:t>
      </w:r>
      <w:r>
        <w:lastRenderedPageBreak/>
        <w:t xml:space="preserve">mass scoring techniques within the </w:t>
      </w:r>
      <w:proofErr w:type="spellStart"/>
      <w:r>
        <w:t>Agatston</w:t>
      </w:r>
      <w:proofErr w:type="spellEnd"/>
      <w:r>
        <w:t xml:space="preserve"> regime suffer from many of the same limitations associated with </w:t>
      </w:r>
      <w:proofErr w:type="spellStart"/>
      <w:r>
        <w:t>Agatston</w:t>
      </w:r>
      <w:proofErr w:type="spellEnd"/>
      <w:r>
        <w:t xml:space="preserve"> scoring</w:t>
      </w:r>
      <w:r w:rsidR="00201E3E">
        <w:t>. A</w:t>
      </w:r>
      <w:r>
        <w:t xml:space="preserve"> previous study showed that calcium mass scoring results in up to 50% underestimation of calcium mass for large patients </w:t>
      </w:r>
      <w:r>
        <w:fldChar w:fldCharType="begin"/>
      </w:r>
      <w:r w:rsidR="00040F6F">
        <w:instrText xml:space="preserve"> ADDIN ZOTERO_ITEM CSL_CITATION {"citationID":"i6CEPqU3","properties":{"formattedCitation":"[10]\\uc0\\u8211{}[12]","plainCitation":"[10]–[12]","noteIndex":0},"citationItems":[{"id":424,"uris":["http://zotero.org/users/6884353/items/UG3ZLSXR"],"itemData":{"id":424,"type":"article-journal","abstract":"Purpose\n\nTo determine the intervendor variability of Agatston scoring determined with state-of-the-art computed tomographic (CT) systems from the four major vendors in an ex vivo setup and to simulate the subsequent effects on cardiovascular risk reclassification in a large population-based cohort.\n\nMaterials and Methods\n\nResearch ethics board approval was not necessary because cadaveric hearts from individuals who donated their bodies to science were used. Agatston scores obtained with CT scanners from four different vendors were compared. Fifteen ex vivo human hearts were placed in a phantom resembling an average human adult. Hearts were scanned at equal radiation dose settings for the systems of all four vendors. Agatston scores were quantified semiautomatically with software used clinically. The ex vivo Agatston scores were used to simulate the effects of different CT scanners on reclassification of 432 individuals aged 55 years or older from a population-based study who were at intermediate cardiovascular risk based on Framingham risk scores. The Friedman test was used to evaluate overall differences, and post hoc analyses were performed by using the Wilcoxon signed-rank test with Bonferroni correction.\n\nResults\n\nAgatston scores differed substantially when CT scanners from different vendors were used, with median Agatston scores ranging from 332 (interquartile range, 114–1135) to 469 (interquartile range, 183–1381; P &lt; .05). Simulation showed that these differences resulted in a change in cardiovascular risk classification in 0.5%–6.5% of individuals at intermediate risk when a CT scanner from a different vendor was used.\n\nConclusion\n\nAmong individuals at intermediate cardiovascular risk, state-of the-art CT scanners made by different vendors produced substantially different Agatston scores, which can result in reclassification of patients to the high- or low-risk categories in up to 6.5% of cases.\n\n© RSNA, 2014","container-title":"Radiology","DOI":"10.1148/radiol.14140066","ISSN":"0033-8419","issue":"3","note":"publisher: Radiological Society of North America","page":"695-702","source":"pubs.rsna.org (Atypon)","title":"Coronary Artery Calcification Scoring with State-of-the-Art CT Scanners from Different Vendors Has Substantial Effect on Risk Classification","volume":"273","author":[{"family":"Willemink","given":"Martin J."},{"family":"Vliegenthart","given":"Rozemarijn"},{"family":"Takx","given":"Richard A. P."},{"family":"Leiner","given":"Tim"},{"family":"Budde","given":"Ricardo P. J."},{"family":"Bleys","given":"Ronald L. A. W."},{"family":"Das","given":"Marco"},{"family":"Wildberger","given":"Joachim E."},{"family":"Prokop","given":"Mathias"},{"family":"Buls","given":"Nico"},{"family":"Mey","given":"Johan","non-dropping-particle":"de"},{"family":"Schilham","given":"Arnold M. R."},{"family":"Jong","given":"Pim A.","non-dropping-particle":"de"}],"issued":{"date-parts":[["2014",12]]}}},{"id":419,"uris":["http://zotero.org/users/6884353/items/VXYSJC6Y"],"itemData":{"id":419,"type":"article-journal","abstract":"Quantification of coronary artery calcium (CAC) has been shown to be reliable, reproducible, and predictive of cardiovascular risk. Formal CAC scoring was introduced in 1990, with early scoring algorithms notable for their simplicity and elegance. Yet, with little evidence available on how to best build a score, and without a conceptual model guiding score development, these scores were, to a large degree, arbitrary. In this review, we describe the traditional approaches for clinical CAC scoring, noting their strengths, weaknesses, and limitations. We then discuss a conceptual model for developing an improved CAC score, reviewing the evidence supporting approaches most likely to lead to meaningful score improvement (for example, accounting for CAC density and regional distribution). After discussing the potential implementation of an improved score in clinical practice, we follow with a discussion of the future of CAC scoring, asking the central question: do we really need a new CAC score?","container-title":"JACC: Cardiovascular Imaging","DOI":"10.1016/j.jcmg.2017.05.007","ISSN":"1936-878X","issue":"8","journalAbbreviation":"JACC: Cardiovascular Imaging","language":"en","page":"923-937","source":"ScienceDirect","title":"Coronary Artery Calcium Scoring: Is It Time for a Change in Methodology?","title-short":"Coronary Artery Calcium Scoring","volume":"10","author":[{"family":"Blaha","given":"Michael J."},{"family":"Mortensen","given":"Martin Bødtker"},{"family":"Kianoush","given":"Sina"},{"family":"Tota-Maharaj","given":"Rajesh"},{"family":"Cainzos-Achirica","given":"Miguel"}],"issued":{"date-parts":[["2017",8,1]]}}},{"id":422,"uris":["http://zotero.org/users/6884353/items/PC8V2XRU"],"itemData":{"id":422,"type":"webpage","title":"Coronary calcium scores are systematically underestimated at a large chest size: A multivendor phantom study - ClinicalKey","URL":"https://www.clinicalkey.com/#!/content/playContent/1-s2.0-S1934592515001070?returnurl=null&amp;referrer=null","accessed":{"date-parts":[["2022",11,11]]}}}],"schema":"https://github.com/citation-style-language/schema/raw/master/csl-citation.json"} </w:instrText>
      </w:r>
      <w:r>
        <w:fldChar w:fldCharType="separate"/>
      </w:r>
      <w:r w:rsidR="00040F6F" w:rsidRPr="00040F6F">
        <w:rPr>
          <w:rFonts w:ascii="Calibri" w:cs="Calibri"/>
        </w:rPr>
        <w:t>[10]–[12]</w:t>
      </w:r>
      <w:r>
        <w:fldChar w:fldCharType="end"/>
      </w:r>
      <w:r>
        <w:t>.</w:t>
      </w:r>
      <w:r w:rsidR="00DF796E">
        <w:t xml:space="preserve"> Urabe </w:t>
      </w:r>
      <w:r w:rsidR="00201E3E">
        <w:t>et al.</w:t>
      </w:r>
      <w:r w:rsidR="00DF796E">
        <w:t xml:space="preserve">, showed that patients with a conventional zero-CAC score are more likely to have obstructive stenosis </w:t>
      </w:r>
      <w:r w:rsidR="00DF796E">
        <w:fldChar w:fldCharType="begin"/>
      </w:r>
      <w:r w:rsidR="00040F6F">
        <w:instrText xml:space="preserve"> ADDIN ZOTERO_ITEM CSL_CITATION {"citationID":"PtmulFta","properties":{"formattedCitation":"[13]","plainCitation":"[13]","noteIndex":0},"citationItems":[{"id":436,"uris":["http://zotero.org/users/6884353/items/HAU849NV"],"itemData":{"id":436,"type":"article-journal","abstract":"Aims: In a new-generation computed tomography (CT) scanner, coronary artery calcium (CAC) scores were measured using 3.0-mm slice reconstruction images originally acquired with 0.5 mm thickness scans in a single beat. This study investigated the usefulness of thin-slice (0.5 mm) reconstruction for identifying small calcifications in coronary arteries and evaluated the association with coronary plaques and stenosis compared to conventional 3.0-mm reconstruction images., Methods: We evaluated 132 patients with zero CAC scores in conventional 3.0-mm Agatston method using a 320-slice CT. Then, 0.5-mm slice reconstruction was performed to identify small calcifications. The presence of stenosis and coronary plaques was assessed using coronary CT angiography., Results: In total, 22 small calcifications were identified in 18 patients. There were 28 (21%) patients with any (≥ 25%) stenosis (34 lesions). Forty-seven coronary plaques were found in 33 patients (25%), including 7 calcified plaques in 7 patients (5%), 34 noncalcified plaques in 27 patients (20%), and 6 partially calcified plaques in 5 patients (4%). Patients with small calcifications had a significantly higher prevalence of noncalcified or partially calcified plaques (83% vs 14%; p &lt; 0.001) and obstructive stenosis (33% vs 5.2%; p &lt; 0.001) compared to those without small calcifications. The addition of small calcifications to the coronary risk factors when diagnosing stenosis significantly improved the diagnostic value., Conclusion: Small calcifications detected by thin-slice 0.5-mm reconstruction are useful for distinguishing coronary atherosclerotic lesions in patients with zero CAC scores from conventional CT reconstruction.","container-title":"Journal of Atherosclerosis and Thrombosis","DOI":"10.5551/jat.35808","ISSN":"1340-3478","issue":"12","journalAbbreviation":"J Atheroscler Thromb","note":"PMID: 27397477\nPMCID: PMC5221495","page":"1324-1333","source":"PubMed Central","title":"Identifying Small Coronary Calcification in Non-Contrast 0.5-mm Slice Reconstruction to Diagnose Coronary Artery Disease in Patients with a Conventional Zero Coronary Artery Calcium Score","volume":"23","author":[{"family":"Urabe","given":"Yoji"},{"family":"Yamamoto","given":"Hideya"},{"family":"Kitagawa","given":"Toshiro"},{"family":"Utsunomiya","given":"Hiroto"},{"family":"Tsushima","given":"Hiroshi"},{"family":"Tatsugami","given":"Fuminari"},{"family":"Awai","given":"Kazuo"},{"family":"Kihara","given":"Yasuki"}],"issued":{"date-parts":[["2016",12,1]]}}}],"schema":"https://github.com/citation-style-language/schema/raw/master/csl-citation.json"} </w:instrText>
      </w:r>
      <w:r w:rsidR="00DF796E">
        <w:fldChar w:fldCharType="separate"/>
      </w:r>
      <w:r w:rsidR="00040F6F">
        <w:rPr>
          <w:noProof/>
        </w:rPr>
        <w:t>[13]</w:t>
      </w:r>
      <w:r w:rsidR="00DF796E">
        <w:fldChar w:fldCharType="end"/>
      </w:r>
      <w:r w:rsidR="00DF796E">
        <w:t>.</w:t>
      </w:r>
      <w:r>
        <w:t xml:space="preserve"> These discrepancies are likely partially due to the thresholding requirement underlying each </w:t>
      </w:r>
      <w:r w:rsidR="00201E3E">
        <w:t>technique</w:t>
      </w:r>
      <w:r>
        <w:t>.</w:t>
      </w:r>
    </w:p>
    <w:p w14:paraId="0D4CE393" w14:textId="77777777" w:rsidR="00637970" w:rsidRDefault="00637970" w:rsidP="002B61D2">
      <w:pPr>
        <w:spacing w:line="480" w:lineRule="auto"/>
      </w:pPr>
    </w:p>
    <w:p w14:paraId="618C4CED" w14:textId="75F561B1" w:rsidR="008A06BF" w:rsidRDefault="008A06BF" w:rsidP="002B61D2">
      <w:pPr>
        <w:spacing w:line="480" w:lineRule="auto"/>
      </w:pPr>
      <w:r>
        <w:t>A calcium scoring approach that is more sensitive,</w:t>
      </w:r>
      <w:r w:rsidR="006D0ED4">
        <w:t xml:space="preserve"> specific, </w:t>
      </w:r>
      <w:r>
        <w:t xml:space="preserve">accurate, reproducible, and robust would be </w:t>
      </w:r>
      <w:r w:rsidR="00E433B7">
        <w:t>helpful</w:t>
      </w:r>
      <w:r>
        <w:t xml:space="preserve"> in the diagnosis and prevention of coronary artery disease. Specifically, measuring undetectable and nearly undetectable calcium levels is challenging with the current approaches</w:t>
      </w:r>
      <w:r w:rsidR="00E433B7">
        <w:t>,</w:t>
      </w:r>
      <w:r w:rsidR="00F73C39">
        <w:t xml:space="preserve"> and i</w:t>
      </w:r>
      <w:r>
        <w:t xml:space="preserve">mproving this would help to improve </w:t>
      </w:r>
      <w:r w:rsidR="0086658A">
        <w:t xml:space="preserve">patient </w:t>
      </w:r>
      <w:r w:rsidR="00E433B7">
        <w:t>risk stratification</w:t>
      </w:r>
      <w:r>
        <w:t>. Ideally, this calcium scoring method would be quantitative with a direct association to a physical quantity, like mass.</w:t>
      </w:r>
      <w:r w:rsidR="00637970">
        <w:t xml:space="preserve"> </w:t>
      </w:r>
      <w:r>
        <w:t xml:space="preserve">The integrated intensity or Hounsfield unit (HU) technique was presented as a novel way to measure coronary artery cross-sectional area </w:t>
      </w:r>
      <w:r w:rsidR="00773208">
        <w:fldChar w:fldCharType="begin"/>
      </w:r>
      <w:r w:rsidR="00040F6F">
        <w:instrText xml:space="preserve"> ADDIN ZOTERO_ITEM CSL_CITATION {"citationID":"qGRlQwKB","properties":{"formattedCitation":"[14]","plainCitation":"[14]","noteIndex":0},"citationItems":[{"id":192,"uris":["http://zotero.org/users/6884353/items/KLBTIH2A"],"itemData":{"id":192,"type":"article-journal","abstract":"Coronary computed tomography (CT) angiography is a noninvasive method for visualizing coronary atherosclerosis. However, CT angiography is limited in assessment of stenosis severity by the partial volume effect and calcification. Therefore, a quantitative method for assessment of stenosis severity is needed. Polyenergetic fan beam CT simulations were performed to match the geometry of a 320-slice CT scanner. Contrast-enhanced vessel lumens were modeled as 8 mg/ml Iodine solution against a lipid background. Normal vessels were simulated by circles with diameters in the range of 0.1-3 mm. To simulate lesions, 2, 3, and 4 mm diameter vessels were simulated with area stenoses in a range of 10-90 %. The occlusion was created by a circular region of lipid placed within the lumen resulting in a crescent shaped lumen. Each vessel was simulated three times to obtain multiple noise realizations for a total of 126 vessels. Two trained readers performed manual cross-sectional area measurements in simulated normal and stenotic vessels. A new, semi-automated technique based on integrated Hounsfield units was also used to calculate vessel cross-sectional area. There was an excellent correlation between the measured and the known cross-sectional area for both normal and stenotic vessels using the manual and the semi-automated techniques. However, the overall measurement error for the manual method was more than twice as compared with the integrated HU technique. Determination of vessel cross-sectional area using the semi-automated integrated Hounsfield unit technique yields more than a factor of two improvement in accuracy as compared to the existing manual technique for vessels with and without stenosis. This technique can also be used to correct for the effect of coronary calcification.","container-title":"The international journal of cardiovascular imaging","DOI":"10.1007/s10554-016-1007-9","journalAbbreviation":"The international journal of cardiovascular imaging","source":"ResearchGate","title":"Accurate quantification of vessel cross-sectional area using CT angiography: a simulation study","title-short":"Accurate quantification of vessel cross-sectional area using CT angiography","volume":"33","author":[{"family":"Molloi","given":"Sabee"},{"family":"Johnson","given":"Travis"},{"family":"Ding","given":"Huanjun"},{"family":"Lipinski","given":"Jerry"}],"issued":{"date-parts":[["2017",3,1]]}}}],"schema":"https://github.com/citation-style-language/schema/raw/master/csl-citation.json"} </w:instrText>
      </w:r>
      <w:r w:rsidR="00773208">
        <w:fldChar w:fldCharType="separate"/>
      </w:r>
      <w:r w:rsidR="00040F6F">
        <w:rPr>
          <w:noProof/>
        </w:rPr>
        <w:t>[14]</w:t>
      </w:r>
      <w:r w:rsidR="00773208">
        <w:fldChar w:fldCharType="end"/>
      </w:r>
      <w:r>
        <w:t xml:space="preserve">. This technique is promising in its ability </w:t>
      </w:r>
      <w:r w:rsidR="00E174AF">
        <w:t>to calculate area accurately, even past the visible threshold</w:t>
      </w:r>
      <w:r>
        <w:t>.</w:t>
      </w:r>
      <w:r w:rsidR="00127C50">
        <w:t xml:space="preserve"> Until now, this technique was limited to two-dimensional analysis and was not adapted for calcium scoring</w:t>
      </w:r>
      <w:r w:rsidR="00C77428">
        <w:t>.</w:t>
      </w:r>
    </w:p>
    <w:p w14:paraId="787F7AFB" w14:textId="77777777" w:rsidR="008A06BF" w:rsidRPr="008A06BF" w:rsidRDefault="008A06BF" w:rsidP="002B61D2">
      <w:pPr>
        <w:spacing w:line="480" w:lineRule="auto"/>
      </w:pPr>
    </w:p>
    <w:p w14:paraId="7B6548D7" w14:textId="4AF4F3A7" w:rsidR="008A06BF" w:rsidRPr="008A06BF" w:rsidRDefault="00E174AF" w:rsidP="002B61D2">
      <w:pPr>
        <w:spacing w:line="480" w:lineRule="auto"/>
      </w:pPr>
      <w:r>
        <w:t>This</w:t>
      </w:r>
      <w:r w:rsidR="00127C50">
        <w:t xml:space="preserve"> paper</w:t>
      </w:r>
      <w:r>
        <w:t xml:space="preserve"> </w:t>
      </w:r>
      <w:r w:rsidR="00F819AF">
        <w:t>implements a calcium scoring technique in physical phantom</w:t>
      </w:r>
      <w:r w:rsidR="006C4FF8">
        <w:t xml:space="preserve"> computed tomography scans a</w:t>
      </w:r>
      <w:r w:rsidR="009C3072">
        <w:t>c</w:t>
      </w:r>
      <w:r w:rsidR="006C4FF8">
        <w:t xml:space="preserve">quired by </w:t>
      </w:r>
      <w:proofErr w:type="spellStart"/>
      <w:r w:rsidR="006C4FF8">
        <w:t>Praagh</w:t>
      </w:r>
      <w:proofErr w:type="spellEnd"/>
      <w:r w:rsidR="006C4FF8">
        <w:t xml:space="preserve"> et al. </w:t>
      </w:r>
      <w:r w:rsidR="006C4FF8">
        <w:fldChar w:fldCharType="begin"/>
      </w:r>
      <w:r w:rsidR="00040F6F">
        <w:instrText xml:space="preserve"> ADDIN ZOTERO_ITEM CSL_CITATION {"citationID":"v7GdLXpx","properties":{"formattedCitation":"[15]","plainCitation":"[15]","noteIndex":0},"citationItems":[{"id":191,"uris":["http://zotero.org/users/6884353/items/7YTXBC8N"],"itemData":{"id":191,"type":"article-journal","container-title":"Medical Physics","DOI":"10.1002/mp.14912","ISSN":"0094-2405, 2473-4209","issue":"7","journalAbbreviation":"Medical Physics","language":"en","page":"3730-3740","source":"DOI.org (Crossref)","title":"Fully automated quantification method (FQM) of coronary calcium in an anthropomorphic phantom","volume":"48","author":[{"family":"Praagh","given":"Gijs D."},{"family":"Werf","given":"Niels R."},{"family":"Wang","given":"Jia"},{"family":"Ommen","given":"Fasco"},{"family":"Poelhekken","given":"Keris"},{"family":"Slart","given":"Riemer H.J.A."},{"family":"Fleischmann","given":"Dominik"},{"family":"Greuter","given":"Marcel J.W."},{"family":"Leiner","given":"Tim"},{"family":"Willemink","given":"Martin J."}],"issued":{"date-parts":[["2021",7]]}}}],"schema":"https://github.com/citation-style-language/schema/raw/master/csl-citation.json"} </w:instrText>
      </w:r>
      <w:r w:rsidR="006C4FF8">
        <w:fldChar w:fldCharType="separate"/>
      </w:r>
      <w:r w:rsidR="00040F6F">
        <w:rPr>
          <w:noProof/>
        </w:rPr>
        <w:t>[15]</w:t>
      </w:r>
      <w:r w:rsidR="006C4FF8">
        <w:fldChar w:fldCharType="end"/>
      </w:r>
      <w:r w:rsidR="003C71DD">
        <w:t>,</w:t>
      </w:r>
      <w:r w:rsidR="00F819AF">
        <w:t xml:space="preserve"> based on the integrated HU technique</w:t>
      </w:r>
      <w:r w:rsidR="00127C50">
        <w:t xml:space="preserve">. The integrated calcium </w:t>
      </w:r>
      <w:r w:rsidR="00113F85">
        <w:t xml:space="preserve">mass </w:t>
      </w:r>
      <w:r w:rsidR="00BA2584">
        <w:t xml:space="preserve">technique </w:t>
      </w:r>
      <w:r w:rsidR="00637970">
        <w:t xml:space="preserve">was evaluated against known calcium mass within a </w:t>
      </w:r>
      <w:r>
        <w:t>standard</w:t>
      </w:r>
      <w:r w:rsidR="00637970">
        <w:t xml:space="preserve"> cardiac calcification phantom and compared to </w:t>
      </w:r>
      <w:proofErr w:type="spellStart"/>
      <w:r w:rsidR="00637970">
        <w:t>Agatston</w:t>
      </w:r>
      <w:proofErr w:type="spellEnd"/>
      <w:r w:rsidR="00637970">
        <w:t xml:space="preserve"> scoring. This </w:t>
      </w:r>
      <w:r w:rsidR="00E433B7">
        <w:t>study's</w:t>
      </w:r>
      <w:r w:rsidR="00637970">
        <w:t xml:space="preserve"> calcium scoring algorithms are publicly available at </w:t>
      </w:r>
      <w:r w:rsidR="00FE6131" w:rsidRPr="00FE6131">
        <w:t>https://github.com/Dale-Black/CalciumScoring.jl</w:t>
      </w:r>
      <w:r w:rsidR="00FE6131">
        <w:t>.</w:t>
      </w:r>
    </w:p>
    <w:p w14:paraId="71590060" w14:textId="4AA4D3E7" w:rsidR="004B322F" w:rsidRDefault="004B322F" w:rsidP="002B61D2">
      <w:pPr>
        <w:pStyle w:val="Heading1"/>
        <w:spacing w:line="480" w:lineRule="auto"/>
      </w:pPr>
      <w:r>
        <w:lastRenderedPageBreak/>
        <w:t>II. Methods</w:t>
      </w:r>
    </w:p>
    <w:p w14:paraId="0962D220" w14:textId="70A573F9" w:rsidR="00016514" w:rsidRDefault="004B322F" w:rsidP="002B61D2">
      <w:pPr>
        <w:pStyle w:val="Heading2"/>
        <w:spacing w:line="480" w:lineRule="auto"/>
      </w:pPr>
      <w:r>
        <w:t>2.1 – Phantom</w:t>
      </w:r>
    </w:p>
    <w:p w14:paraId="0761D733" w14:textId="32342350" w:rsidR="005B554B" w:rsidRDefault="00CD1078" w:rsidP="002B61D2">
      <w:pPr>
        <w:spacing w:line="480" w:lineRule="auto"/>
      </w:pPr>
      <w:r>
        <w:t xml:space="preserve">This </w:t>
      </w:r>
      <w:r w:rsidR="00BE5F61">
        <w:t>study</w:t>
      </w:r>
      <w:r>
        <w:t xml:space="preserve"> utilized an anthropomorphic thorax phantom </w:t>
      </w:r>
      <w:r w:rsidRPr="00CD1078">
        <w:t xml:space="preserve">(QRM-Thorax, QRM, </w:t>
      </w:r>
      <w:proofErr w:type="spellStart"/>
      <w:r w:rsidRPr="00CD1078">
        <w:t>Möhrendorf</w:t>
      </w:r>
      <w:proofErr w:type="spellEnd"/>
      <w:r w:rsidRPr="00CD1078">
        <w:t>, Germany)</w:t>
      </w:r>
      <w:r>
        <w:t xml:space="preserve"> with a</w:t>
      </w:r>
      <w:r w:rsidR="00BE5F61">
        <w:t xml:space="preserve">n </w:t>
      </w:r>
      <w:r>
        <w:t xml:space="preserve">insert </w:t>
      </w:r>
      <w:r w:rsidR="00BE5F61">
        <w:t xml:space="preserve">containing calcium </w:t>
      </w:r>
      <w:r>
        <w:t>(</w:t>
      </w:r>
      <w:r w:rsidRPr="00CD1078">
        <w:t xml:space="preserve">Cardiac Calcification Insert (CCI), QRM, </w:t>
      </w:r>
      <w:proofErr w:type="spellStart"/>
      <w:r w:rsidRPr="00CD1078">
        <w:t>Möhrendorf</w:t>
      </w:r>
      <w:proofErr w:type="spellEnd"/>
      <w:r w:rsidRPr="00CD1078">
        <w:t>, Germany</w:t>
      </w:r>
      <w:r>
        <w:t xml:space="preserve">). </w:t>
      </w:r>
      <w:r w:rsidR="004D7B30">
        <w:t xml:space="preserve">All images were acquired by G van </w:t>
      </w:r>
      <w:proofErr w:type="spellStart"/>
      <w:r w:rsidR="004D7B30">
        <w:t>Praagh</w:t>
      </w:r>
      <w:proofErr w:type="spellEnd"/>
      <w:r w:rsidR="004D7B30">
        <w:t xml:space="preserve"> </w:t>
      </w:r>
      <w:r w:rsidR="00C6596F">
        <w:t>et al.</w:t>
      </w:r>
      <w:r w:rsidR="004D7B30">
        <w:t xml:space="preserve"> </w:t>
      </w:r>
      <w:r w:rsidR="004D7B30">
        <w:fldChar w:fldCharType="begin"/>
      </w:r>
      <w:r w:rsidR="00040F6F">
        <w:instrText xml:space="preserve"> ADDIN ZOTERO_ITEM CSL_CITATION {"citationID":"lC2prQTu","properties":{"formattedCitation":"[15]","plainCitation":"[15]","noteIndex":0},"citationItems":[{"id":191,"uris":["http://zotero.org/users/6884353/items/7YTXBC8N"],"itemData":{"id":191,"type":"article-journal","container-title":"Medical Physics","DOI":"10.1002/mp.14912","ISSN":"0094-2405, 2473-4209","issue":"7","journalAbbreviation":"Medical Physics","language":"en","page":"3730-3740","source":"DOI.org (Crossref)","title":"Fully automated quantification method (FQM) of coronary calcium in an anthropomorphic phantom","volume":"48","author":[{"family":"Praagh","given":"Gijs D."},{"family":"Werf","given":"Niels R."},{"family":"Wang","given":"Jia"},{"family":"Ommen","given":"Fasco"},{"family":"Poelhekken","given":"Keris"},{"family":"Slart","given":"Riemer H.J.A."},{"family":"Fleischmann","given":"Dominik"},{"family":"Greuter","given":"Marcel J.W."},{"family":"Leiner","given":"Tim"},{"family":"Willemink","given":"Martin J."}],"issued":{"date-parts":[["2021",7]]}}}],"schema":"https://github.com/citation-style-language/schema/raw/master/csl-citation.json"} </w:instrText>
      </w:r>
      <w:r w:rsidR="004D7B30">
        <w:fldChar w:fldCharType="separate"/>
      </w:r>
      <w:r w:rsidR="00040F6F">
        <w:rPr>
          <w:noProof/>
        </w:rPr>
        <w:t>[15]</w:t>
      </w:r>
      <w:r w:rsidR="004D7B30">
        <w:fldChar w:fldCharType="end"/>
      </w:r>
      <w:r w:rsidR="004D7B30">
        <w:t xml:space="preserve">. </w:t>
      </w:r>
      <w:r w:rsidR="00783BB8" w:rsidRPr="00783BB8">
        <w:t xml:space="preserve">The </w:t>
      </w:r>
      <w:r w:rsidR="00547A8D">
        <w:t>c</w:t>
      </w:r>
      <w:r w:rsidR="00E71878" w:rsidRPr="00E71878">
        <w:t xml:space="preserve">ardiac </w:t>
      </w:r>
      <w:r w:rsidR="00547A8D">
        <w:t>c</w:t>
      </w:r>
      <w:r w:rsidR="00E71878" w:rsidRPr="00E71878">
        <w:t xml:space="preserve">alcification </w:t>
      </w:r>
      <w:r w:rsidR="00547A8D">
        <w:t>i</w:t>
      </w:r>
      <w:r w:rsidR="00E71878" w:rsidRPr="00E71878">
        <w:t>nsert</w:t>
      </w:r>
      <w:r w:rsidR="00783BB8" w:rsidRPr="00783BB8">
        <w:t xml:space="preserve"> </w:t>
      </w:r>
      <w:r w:rsidR="00C96E52">
        <w:t xml:space="preserve">phantom </w:t>
      </w:r>
      <w:r w:rsidR="00783BB8" w:rsidRPr="00783BB8">
        <w:t xml:space="preserve">consisted of nine </w:t>
      </w:r>
      <w:r w:rsidR="00783BB8">
        <w:t xml:space="preserve">calcification inserts made up of </w:t>
      </w:r>
      <w:r w:rsidR="00783BB8" w:rsidRPr="00783BB8">
        <w:t xml:space="preserve">hydroxyapatite (HA). </w:t>
      </w:r>
      <w:r w:rsidR="00783BB8">
        <w:t xml:space="preserve">Within the </w:t>
      </w:r>
      <w:r w:rsidR="00D43D22" w:rsidRPr="00D43D22">
        <w:t>cardiac calcification insert</w:t>
      </w:r>
      <w:r w:rsidR="00C07085">
        <w:t xml:space="preserve"> </w:t>
      </w:r>
      <w:r w:rsidR="001E28E4">
        <w:t>phantom</w:t>
      </w:r>
      <w:r w:rsidR="00783BB8">
        <w:t>, two</w:t>
      </w:r>
      <w:r w:rsidR="00783BB8" w:rsidRPr="00783BB8">
        <w:t xml:space="preserve"> calibration rods consist</w:t>
      </w:r>
      <w:r w:rsidR="00783BB8">
        <w:t>ing</w:t>
      </w:r>
      <w:r w:rsidR="00783BB8" w:rsidRPr="00783BB8">
        <w:t xml:space="preserve"> of water-equivalent material and 200 mgHAcm</w:t>
      </w:r>
      <w:r w:rsidR="00783BB8" w:rsidRPr="00783BB8">
        <w:rPr>
          <w:vertAlign w:val="superscript"/>
        </w:rPr>
        <w:t>-</w:t>
      </w:r>
      <w:r w:rsidR="00783BB8">
        <w:rPr>
          <w:vertAlign w:val="superscript"/>
        </w:rPr>
        <w:t>3</w:t>
      </w:r>
      <w:r w:rsidR="00783BB8">
        <w:t xml:space="preserve"> were also present.</w:t>
      </w:r>
      <w:r w:rsidR="00783BB8" w:rsidRPr="00783BB8">
        <w:t xml:space="preserve"> The calcifications had diameters and lengths of 1.0, 3.0, and 5.0 mm</w:t>
      </w:r>
      <w:r w:rsidR="00783BB8">
        <w:t xml:space="preserve">. </w:t>
      </w:r>
      <w:r w:rsidR="002772BE">
        <w:t>Three different</w:t>
      </w:r>
      <w:r w:rsidR="00783BB8" w:rsidRPr="00783BB8">
        <w:t xml:space="preserve"> densities were present in the phantom</w:t>
      </w:r>
      <w:r w:rsidR="002772BE">
        <w:t xml:space="preserve"> for each calcification size</w:t>
      </w:r>
      <w:r w:rsidR="00783BB8" w:rsidRPr="00783BB8">
        <w:t>: 200, 400, and 800 mgHAcm</w:t>
      </w:r>
      <w:r w:rsidR="00783BB8" w:rsidRPr="00783BB8">
        <w:rPr>
          <w:vertAlign w:val="superscript"/>
        </w:rPr>
        <w:t>-3</w:t>
      </w:r>
      <w:r w:rsidR="00783BB8" w:rsidRPr="00783BB8">
        <w:t>.</w:t>
      </w:r>
      <w:r w:rsidR="00783BB8">
        <w:t xml:space="preserve"> </w:t>
      </w:r>
      <w:r w:rsidR="00E655A3">
        <w:t xml:space="preserve">Two different patient sizes, small and large, were </w:t>
      </w:r>
      <w:r w:rsidR="00505856">
        <w:t>included</w:t>
      </w:r>
      <w:r w:rsidR="00E655A3">
        <w:t xml:space="preserve"> in this analysis by the addition of </w:t>
      </w:r>
      <w:r w:rsidR="00505856">
        <w:t xml:space="preserve">a </w:t>
      </w:r>
      <w:r w:rsidR="00E655A3">
        <w:t>fat ring. This</w:t>
      </w:r>
      <w:r w:rsidR="00505856">
        <w:t xml:space="preserve"> fat ring</w:t>
      </w:r>
      <w:r w:rsidR="00E655A3">
        <w:t xml:space="preserve"> increased the phantom size from </w:t>
      </w:r>
      <w:r w:rsidR="00E655A3" w:rsidRPr="00E655A3">
        <w:t>300 × 200 mm to 400 × 300 mm</w:t>
      </w:r>
      <w:r>
        <w:t xml:space="preserve">. </w:t>
      </w:r>
      <w:r w:rsidR="005B554B">
        <w:t>Figure 1 show</w:t>
      </w:r>
      <w:r w:rsidR="0069672D">
        <w:t xml:space="preserve">s </w:t>
      </w:r>
      <w:r w:rsidR="005B554B">
        <w:t xml:space="preserve">the QRM phantom and </w:t>
      </w:r>
      <w:r w:rsidR="00182375" w:rsidRPr="00182375">
        <w:t>cardiac calcification insert</w:t>
      </w:r>
      <w:r w:rsidR="00093355">
        <w:t xml:space="preserve"> phantom</w:t>
      </w:r>
      <w:r w:rsidR="005B554B">
        <w:t xml:space="preserve"> diagram. </w:t>
      </w:r>
      <w:r w:rsidR="005205D1">
        <w:t xml:space="preserve">Table 1 shows all the acquisition and reconstruction parameters used in the </w:t>
      </w:r>
      <w:r w:rsidR="00BA4E0A">
        <w:t>previously mentioned</w:t>
      </w:r>
      <w:r w:rsidR="005205D1">
        <w:t xml:space="preserve"> </w:t>
      </w:r>
      <w:r w:rsidR="00BE5F61">
        <w:t>study</w:t>
      </w:r>
      <w:r w:rsidR="005205D1">
        <w:t xml:space="preserve">. </w:t>
      </w:r>
    </w:p>
    <w:p w14:paraId="33E828A3" w14:textId="593B6D6F" w:rsidR="008C2B16" w:rsidRDefault="008C2B16" w:rsidP="002B61D2">
      <w:pPr>
        <w:spacing w:line="480" w:lineRule="auto"/>
      </w:pPr>
    </w:p>
    <w:p w14:paraId="671EFE42" w14:textId="6681295C" w:rsidR="005B554B" w:rsidRDefault="008C2B16" w:rsidP="00DE50A1">
      <w:pPr>
        <w:spacing w:line="480" w:lineRule="auto"/>
      </w:pPr>
      <w:r w:rsidRPr="006667B1">
        <w:rPr>
          <w:rFonts w:cstheme="minorHAnsi"/>
        </w:rPr>
        <w:t xml:space="preserve">Segmenting regions of interest is an important step in calcium measurement. For this study, segmentations were done automatically based on previous work by van </w:t>
      </w:r>
      <w:proofErr w:type="spellStart"/>
      <w:r w:rsidRPr="006667B1">
        <w:rPr>
          <w:rFonts w:cstheme="minorHAnsi"/>
        </w:rPr>
        <w:t>Praagh</w:t>
      </w:r>
      <w:proofErr w:type="spellEnd"/>
      <w:r w:rsidRPr="006667B1">
        <w:rPr>
          <w:rFonts w:cstheme="minorHAnsi"/>
        </w:rPr>
        <w:t xml:space="preserve"> et al.</w:t>
      </w:r>
      <w:r>
        <w:rPr>
          <w:rFonts w:cstheme="minorHAnsi"/>
        </w:rPr>
        <w:t xml:space="preserve"> </w:t>
      </w:r>
      <w:r>
        <w:rPr>
          <w:rFonts w:cstheme="minorHAnsi"/>
        </w:rPr>
        <w:fldChar w:fldCharType="begin"/>
      </w:r>
      <w:r w:rsidR="00040F6F">
        <w:rPr>
          <w:rFonts w:cstheme="minorHAnsi"/>
        </w:rPr>
        <w:instrText xml:space="preserve"> ADDIN ZOTERO_ITEM CSL_CITATION {"citationID":"CPDoF27Y","properties":{"formattedCitation":"[15]","plainCitation":"[15]","noteIndex":0},"citationItems":[{"id":191,"uris":["http://zotero.org/users/6884353/items/7YTXBC8N"],"itemData":{"id":191,"type":"article-journal","container-title":"Medical Physics","DOI":"10.1002/mp.14912","ISSN":"0094-2405, 2473-4209","issue":"7","journalAbbreviation":"Medical Physics","language":"en","page":"3730-3740","source":"DOI.org (Crossref)","title":"Fully automated quantification method (FQM) of coronary calcium in an anthropomorphic phantom","volume":"48","author":[{"family":"Praagh","given":"Gijs D."},{"family":"Werf","given":"Niels R."},{"family":"Wang","given":"Jia"},{"family":"Ommen","given":"Fasco"},{"family":"Poelhekken","given":"Keris"},{"family":"Slart","given":"Riemer H.J.A."},{"family":"Fleischmann","given":"Dominik"},{"family":"Greuter","given":"Marcel J.W."},{"family":"Leiner","given":"Tim"},{"family":"Willemink","given":"Martin J."}],"issued":{"date-parts":[["2021",7]]}}}],"schema":"https://github.com/citation-style-language/schema/raw/master/csl-citation.json"} </w:instrText>
      </w:r>
      <w:r>
        <w:rPr>
          <w:rFonts w:cstheme="minorHAnsi"/>
        </w:rPr>
        <w:fldChar w:fldCharType="separate"/>
      </w:r>
      <w:r w:rsidR="00040F6F">
        <w:rPr>
          <w:rFonts w:cstheme="minorHAnsi"/>
          <w:noProof/>
        </w:rPr>
        <w:t>[15]</w:t>
      </w:r>
      <w:r>
        <w:rPr>
          <w:rFonts w:cstheme="minorHAnsi"/>
        </w:rPr>
        <w:fldChar w:fldCharType="end"/>
      </w:r>
      <w:r>
        <w:rPr>
          <w:rFonts w:cstheme="minorHAnsi"/>
        </w:rPr>
        <w:t xml:space="preserve"> </w:t>
      </w:r>
      <w:r w:rsidRPr="006667B1">
        <w:rPr>
          <w:rFonts w:cstheme="minorHAnsi"/>
        </w:rPr>
        <w:t xml:space="preserve">and adapted for </w:t>
      </w:r>
      <w:r>
        <w:rPr>
          <w:rFonts w:cstheme="minorHAnsi"/>
        </w:rPr>
        <w:t xml:space="preserve">the Julia programming language </w:t>
      </w:r>
      <w:r>
        <w:rPr>
          <w:rFonts w:cstheme="minorHAnsi"/>
        </w:rPr>
        <w:fldChar w:fldCharType="begin"/>
      </w:r>
      <w:r w:rsidR="0076367A">
        <w:rPr>
          <w:rFonts w:cstheme="minorHAnsi"/>
        </w:rPr>
        <w:instrText xml:space="preserve"> ADDIN ZOTERO_ITEM CSL_CITATION {"citationID":"LfnIwVRN","properties":{"formattedCitation":"[16]","plainCitation":"[16]","noteIndex":0},"citationItems":[{"id":196,"uris":["http://zotero.org/users/6884353/items/BXPHYKX7"],"itemData":{"id":196,"type":"article-journal","container-title":"SIAM Review","DOI":"10.1137/141000671","ISSN":"0036-1445, 1095-7200","issue":"1","journalAbbreviation":"SIAM Rev.","language":"en","page":"65-98","source":"DOI.org (Crossref)","title":"Julia: A Fresh Approach to Numerical Computing","title-short":"Julia","volume":"59","author":[{"family":"Bezanson","given":"Jeff"},{"family":"Edelman","given":"Alan"},{"family":"Karpinski","given":"Stefan"},{"family":"Shah","given":"Viral B."}],"issued":{"date-parts":[["2017",1]]}}}],"schema":"https://github.com/citation-style-language/schema/raw/master/csl-citation.json"} </w:instrText>
      </w:r>
      <w:r>
        <w:rPr>
          <w:rFonts w:cstheme="minorHAnsi"/>
        </w:rPr>
        <w:fldChar w:fldCharType="separate"/>
      </w:r>
      <w:r w:rsidR="0076367A">
        <w:rPr>
          <w:rFonts w:cstheme="minorHAnsi"/>
          <w:noProof/>
        </w:rPr>
        <w:t>[16]</w:t>
      </w:r>
      <w:r>
        <w:rPr>
          <w:rFonts w:cstheme="minorHAnsi"/>
        </w:rPr>
        <w:fldChar w:fldCharType="end"/>
      </w:r>
      <w:r w:rsidRPr="006667B1">
        <w:rPr>
          <w:rFonts w:cstheme="minorHAnsi"/>
        </w:rPr>
        <w:t xml:space="preserve">. </w:t>
      </w:r>
    </w:p>
    <w:p w14:paraId="6BAF6D60" w14:textId="3170C8C0" w:rsidR="00573013" w:rsidRDefault="00573013" w:rsidP="00DE50A1">
      <w:pPr>
        <w:spacing w:line="480" w:lineRule="auto"/>
      </w:pPr>
    </w:p>
    <w:p w14:paraId="2AA51196" w14:textId="657F08A6" w:rsidR="00573013" w:rsidRDefault="00573013" w:rsidP="002B61D2">
      <w:pPr>
        <w:pStyle w:val="Heading3"/>
        <w:spacing w:line="480" w:lineRule="auto"/>
      </w:pPr>
      <w:r>
        <w:t>2.1.1 – Motion</w:t>
      </w:r>
    </w:p>
    <w:p w14:paraId="12534DB5" w14:textId="34ACAE52" w:rsidR="00B30B15" w:rsidRDefault="00573013" w:rsidP="002B61D2">
      <w:pPr>
        <w:spacing w:line="480" w:lineRule="auto"/>
      </w:pPr>
      <w:r>
        <w:t xml:space="preserve">A robotic arm </w:t>
      </w:r>
      <w:r w:rsidR="00DA7762" w:rsidRPr="00DA7762">
        <w:t xml:space="preserve">(QRM Sim2D, QRM, </w:t>
      </w:r>
      <w:proofErr w:type="spellStart"/>
      <w:r w:rsidR="00DA7762" w:rsidRPr="00DA7762">
        <w:t>Möhrendorf</w:t>
      </w:r>
      <w:proofErr w:type="spellEnd"/>
      <w:r w:rsidR="00DA7762" w:rsidRPr="00DA7762">
        <w:t>, Germany)</w:t>
      </w:r>
      <w:r w:rsidR="00DA7762">
        <w:t xml:space="preserve"> </w:t>
      </w:r>
      <w:r>
        <w:t xml:space="preserve">was also utilized to study the effect of motion on the various calcium scoring techniques. </w:t>
      </w:r>
      <w:r w:rsidR="00DA7762">
        <w:t xml:space="preserve">Two artificial coronary artery inserts were </w:t>
      </w:r>
      <w:r w:rsidR="00DA7762">
        <w:lastRenderedPageBreak/>
        <w:t>used, with each artery consisting of two different density calcifications</w:t>
      </w:r>
      <w:r w:rsidR="007C0D7D">
        <w:t>, resulting in four unique densities</w:t>
      </w:r>
      <w:r w:rsidR="00DA7762">
        <w:t xml:space="preserve">. All calcifications were 5.0 </w:t>
      </w:r>
      <w:r w:rsidR="00DA7762" w:rsidRPr="00DA7762">
        <w:t>±</w:t>
      </w:r>
      <w:r w:rsidR="00DA7762">
        <w:t xml:space="preserve"> 0.1 mm in diameter with a length of 10.0 </w:t>
      </w:r>
      <w:r w:rsidR="00DA7762" w:rsidRPr="00DA7762">
        <w:t>±</w:t>
      </w:r>
      <w:r w:rsidR="00DA7762">
        <w:t xml:space="preserve"> 0.1 mm. The four different densities were </w:t>
      </w:r>
      <w:r w:rsidR="00DA7762" w:rsidRPr="00DA7762">
        <w:t>196 ± 3, 380 ± 2, 408 ± 2, and 800 ± 2 mgHAcm</w:t>
      </w:r>
      <w:r w:rsidR="00DA7762" w:rsidRPr="00DA7762">
        <w:rPr>
          <w:vertAlign w:val="superscript"/>
        </w:rPr>
        <w:t>-3</w:t>
      </w:r>
      <w:r w:rsidR="00DA7762">
        <w:t xml:space="preserve">. The arteries were moved at four different </w:t>
      </w:r>
      <w:r w:rsidR="00D03CC0">
        <w:t xml:space="preserve">constant </w:t>
      </w:r>
      <w:r w:rsidR="00DA7762">
        <w:t>rates</w:t>
      </w:r>
      <w:r w:rsidR="00D03CC0">
        <w:t xml:space="preserve"> (0-30 mm/s) along the x-axis</w:t>
      </w:r>
      <w:r w:rsidR="00DA7762">
        <w:t>, comparable to heart rates of 0, &lt;60, 60-75, and &gt;75 bpm.</w:t>
      </w:r>
      <w:r w:rsidR="00D03CC0">
        <w:t xml:space="preserve"> </w:t>
      </w:r>
      <w:r w:rsidR="00FD75B2">
        <w:t>E</w:t>
      </w:r>
      <w:r w:rsidR="00E100C0">
        <w:t>lectrocardiography</w:t>
      </w:r>
      <w:r w:rsidR="00D03CC0">
        <w:t xml:space="preserve"> trigger was used to guarantee that scans were acquired during </w:t>
      </w:r>
      <w:r w:rsidR="00E100C0">
        <w:t xml:space="preserve">the </w:t>
      </w:r>
      <w:r w:rsidR="00D03CC0">
        <w:t>linear motion of the arteries.</w:t>
      </w:r>
      <w:r w:rsidR="00B30B15">
        <w:t xml:space="preserve"> Figure 2 shows a </w:t>
      </w:r>
      <w:r w:rsidR="00E100C0">
        <w:t>cross-section</w:t>
      </w:r>
      <w:r w:rsidR="00B30B15">
        <w:t xml:space="preserve"> of a </w:t>
      </w:r>
      <w:r w:rsidR="00E100C0">
        <w:t>motion-affected</w:t>
      </w:r>
      <w:r w:rsidR="00B30B15">
        <w:t xml:space="preserve"> artery (Fig. 2B) next to a static artery (Fig. 2A).</w:t>
      </w:r>
    </w:p>
    <w:p w14:paraId="6A047F8C" w14:textId="499E1C30" w:rsidR="00F17B2C" w:rsidRDefault="00F17B2C" w:rsidP="002B61D2">
      <w:pPr>
        <w:spacing w:line="480" w:lineRule="auto"/>
      </w:pPr>
    </w:p>
    <w:p w14:paraId="51AC40B7" w14:textId="72A185E1" w:rsidR="00F17B2C" w:rsidRDefault="00F17B2C" w:rsidP="002B61D2">
      <w:pPr>
        <w:pStyle w:val="Heading3"/>
        <w:spacing w:line="480" w:lineRule="auto"/>
      </w:pPr>
      <w:r>
        <w:t>2.1.2 – Reproducibility</w:t>
      </w:r>
    </w:p>
    <w:p w14:paraId="537299B9" w14:textId="3DF68374" w:rsidR="00DA7762" w:rsidRDefault="009F41A2" w:rsidP="002B61D2">
      <w:pPr>
        <w:spacing w:line="480" w:lineRule="auto"/>
      </w:pPr>
      <w:r>
        <w:t xml:space="preserve">Both phantoms, small and large, were scanned five times with each </w:t>
      </w:r>
      <w:r w:rsidR="00CF431D">
        <w:t xml:space="preserve">type of </w:t>
      </w:r>
      <w:r>
        <w:t>CT vendor</w:t>
      </w:r>
      <w:r w:rsidR="00CF431D">
        <w:t xml:space="preserve"> </w:t>
      </w:r>
      <w:r>
        <w:t>to study the reproducibility of each technique. The position of the phantom may have changed between scans, but all other variables remained consistent. We grouped each scan based on vendor (</w:t>
      </w:r>
      <w:r w:rsidR="006834D2">
        <w:t>Scanner 1, 2, 3, 4</w:t>
      </w:r>
      <w:r>
        <w:t>) and then measured the reproducibility, using the first scan as the reference for comparison.</w:t>
      </w:r>
      <w:r w:rsidR="001A6236">
        <w:t xml:space="preserve"> Reproducibility measurements were calculated on a vendor-specific basis for the calculated calcium mass of scan 1 compared to the calculated calcium mass of scan 2, scan 3, scan 4, and scan 5 for both the large and small phantoms. </w:t>
      </w:r>
      <w:r w:rsidR="00C6596F">
        <w:t>The</w:t>
      </w:r>
      <w:r w:rsidR="001A6236">
        <w:t xml:space="preserve"> integrated calcium mass and </w:t>
      </w:r>
      <w:proofErr w:type="spellStart"/>
      <w:r w:rsidR="001A6236">
        <w:t>Agatston</w:t>
      </w:r>
      <w:proofErr w:type="spellEnd"/>
      <w:r w:rsidR="001A6236">
        <w:t xml:space="preserve"> scoring techniques were then compared to one another by calculating the mean </w:t>
      </w:r>
      <w:r w:rsidR="00160EF2">
        <w:t xml:space="preserve">root mean squared error (RMSE) and deviation (RMSD) </w:t>
      </w:r>
      <w:r w:rsidR="001A6236">
        <w:t>values.</w:t>
      </w:r>
      <w:r w:rsidR="009E0CA9">
        <w:t xml:space="preserve"> </w:t>
      </w:r>
      <w:r w:rsidR="009561E8" w:rsidRPr="009159A4">
        <w:rPr>
          <w:rFonts w:cstheme="minorHAnsi"/>
        </w:rPr>
        <w:t xml:space="preserve">Equation </w:t>
      </w:r>
      <w:r w:rsidR="009561E8">
        <w:rPr>
          <w:rFonts w:cstheme="minorHAnsi"/>
        </w:rPr>
        <w:t>1</w:t>
      </w:r>
      <w:r w:rsidR="009561E8" w:rsidRPr="009159A4">
        <w:rPr>
          <w:rFonts w:cstheme="minorHAnsi"/>
        </w:rPr>
        <w:t xml:space="preserve"> shows how to calculate RMSE and RMSD. </w:t>
      </w:r>
      <m:oMath>
        <m:r>
          <w:rPr>
            <w:rFonts w:ascii="Cambria Math" w:hAnsi="Cambria Math" w:cstheme="minorHAnsi"/>
          </w:rPr>
          <m:t>N</m:t>
        </m:r>
      </m:oMath>
      <w:r w:rsidR="009561E8" w:rsidRPr="009159A4">
        <w:rPr>
          <w:rFonts w:cstheme="minorHAnsi"/>
        </w:rPr>
        <w:t xml:space="preserve"> is the total number of data points, </w:t>
      </w:r>
      <m:oMath>
        <m:acc>
          <m:accPr>
            <m:ctrlPr>
              <w:rPr>
                <w:rFonts w:ascii="Cambria Math" w:hAnsi="Cambria Math" w:cstheme="minorHAnsi"/>
              </w:rPr>
            </m:ctrlPr>
          </m:accPr>
          <m:e>
            <m:r>
              <w:rPr>
                <w:rFonts w:ascii="Cambria Math" w:hAnsi="Cambria Math" w:cstheme="minorHAnsi"/>
              </w:rPr>
              <m:t>y</m:t>
            </m:r>
          </m:e>
        </m:acc>
      </m:oMath>
      <w:r w:rsidR="009561E8" w:rsidRPr="009159A4">
        <w:rPr>
          <w:rFonts w:cstheme="minorHAnsi"/>
        </w:rPr>
        <w:t xml:space="preserve"> is the calculated calcium masses, and </w:t>
      </w:r>
      <m:oMath>
        <m:r>
          <w:rPr>
            <w:rFonts w:ascii="Cambria Math" w:hAnsi="Cambria Math" w:cstheme="minorHAnsi"/>
          </w:rPr>
          <m:t>y</m:t>
        </m:r>
      </m:oMath>
      <w:r w:rsidR="009561E8" w:rsidRPr="009159A4">
        <w:rPr>
          <w:rFonts w:cstheme="minorHAnsi"/>
        </w:rPr>
        <w:t xml:space="preserve"> is either the ground truth calcium masses (RMSE) or the linear regression</w:t>
      </w:r>
      <w:r w:rsidR="009561E8">
        <w:rPr>
          <w:rFonts w:cstheme="minorHAnsi"/>
        </w:rPr>
        <w:t>-based</w:t>
      </w:r>
      <w:r w:rsidR="009561E8" w:rsidRPr="009159A4">
        <w:rPr>
          <w:rFonts w:cstheme="minorHAnsi"/>
        </w:rPr>
        <w:t xml:space="preserve"> calcium masses (RMSD)</w:t>
      </w:r>
      <w:r w:rsidR="009561E8">
        <w:rPr>
          <w:rFonts w:cstheme="minorHAnsi"/>
        </w:rPr>
        <w:t xml:space="preserve">, </w:t>
      </w:r>
      <w:r w:rsidR="009561E8" w:rsidRPr="009159A4">
        <w:rPr>
          <w:rFonts w:cstheme="minorHAnsi"/>
        </w:rPr>
        <w:t>which is computed based on the calculated calcium masses</w:t>
      </w:r>
      <w:r w:rsidR="009561E8">
        <w:rPr>
          <w:rFonts w:cstheme="minorHAnsi"/>
        </w:rPr>
        <w:t xml:space="preserve">. </w:t>
      </w:r>
    </w:p>
    <w:p w14:paraId="304E0501" w14:textId="77777777" w:rsidR="009561E8" w:rsidRPr="00851674" w:rsidRDefault="009561E8" w:rsidP="009561E8">
      <w:pPr>
        <w:spacing w:line="480" w:lineRule="auto"/>
        <w:rPr>
          <w:rFonts w:cstheme="minorHAnsi"/>
        </w:rPr>
      </w:pPr>
      <m:oMathPara>
        <m:oMath>
          <m:r>
            <w:rPr>
              <w:rFonts w:ascii="Cambria Math" w:hAnsi="Cambria Math" w:cstheme="minorHAnsi"/>
            </w:rPr>
            <w:lastRenderedPageBreak/>
            <m:t>RMS=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ctrlPr>
                        <w:rPr>
                          <w:rFonts w:ascii="Cambria Math" w:hAnsi="Cambria Math" w:cstheme="minorHAnsi"/>
                          <w:i/>
                        </w:rPr>
                      </m:ctrlPr>
                    </m:sub>
                    <m:sup>
                      <m:ctrlPr>
                        <w:rPr>
                          <w:rFonts w:ascii="Cambria Math" w:hAnsi="Cambria Math" w:cstheme="minorHAnsi"/>
                          <w:i/>
                        </w:rPr>
                      </m:ctrlPr>
                    </m:sup>
                    <m:e>
                      <m:r>
                        <w:rPr>
                          <w:rFonts w:ascii="Cambria Math" w:hAnsi="Cambria Math" w:cstheme="minorHAnsi"/>
                        </w:rPr>
                        <m:t>|y-</m:t>
                      </m:r>
                      <m:sSup>
                        <m:sSupPr>
                          <m:ctrlPr>
                            <w:rPr>
                              <w:rFonts w:ascii="Cambria Math" w:hAnsi="Cambria Math" w:cstheme="minorHAnsi"/>
                              <w:i/>
                            </w:rPr>
                          </m:ctrlPr>
                        </m:sSupPr>
                        <m:e>
                          <m:acc>
                            <m:accPr>
                              <m:ctrlPr>
                                <w:rPr>
                                  <w:rFonts w:ascii="Cambria Math" w:hAnsi="Cambria Math" w:cstheme="minorHAnsi"/>
                                </w:rPr>
                              </m:ctrlPr>
                            </m:accPr>
                            <m:e>
                              <m:r>
                                <w:rPr>
                                  <w:rFonts w:ascii="Cambria Math" w:hAnsi="Cambria Math" w:cstheme="minorHAnsi"/>
                                </w:rPr>
                                <m:t>y</m:t>
                              </m:r>
                            </m:e>
                          </m:acc>
                          <m:r>
                            <w:rPr>
                              <w:rFonts w:ascii="Cambria Math" w:hAnsi="Cambria Math" w:cstheme="minorHAnsi"/>
                            </w:rPr>
                            <m:t>|</m:t>
                          </m:r>
                        </m:e>
                        <m:sup>
                          <m:r>
                            <w:rPr>
                              <w:rFonts w:ascii="Cambria Math" w:hAnsi="Cambria Math" w:cstheme="minorHAnsi"/>
                            </w:rPr>
                            <m:t>2</m:t>
                          </m:r>
                        </m:sup>
                      </m:sSup>
                      <m:ctrlPr>
                        <w:rPr>
                          <w:rFonts w:ascii="Cambria Math" w:hAnsi="Cambria Math" w:cstheme="minorHAnsi"/>
                          <w:i/>
                        </w:rPr>
                      </m:ctrlPr>
                    </m:e>
                  </m:nary>
                  <m:ctrlPr>
                    <w:rPr>
                      <w:rFonts w:ascii="Cambria Math" w:hAnsi="Cambria Math" w:cstheme="minorHAnsi"/>
                      <w:i/>
                    </w:rPr>
                  </m:ctrlPr>
                </m:num>
                <m:den>
                  <m:r>
                    <w:rPr>
                      <w:rFonts w:ascii="Cambria Math" w:hAnsi="Cambria Math" w:cstheme="minorHAnsi"/>
                    </w:rPr>
                    <m:t>N</m:t>
                  </m:r>
                  <m:ctrlPr>
                    <w:rPr>
                      <w:rFonts w:ascii="Cambria Math" w:hAnsi="Cambria Math" w:cstheme="minorHAnsi"/>
                      <w:i/>
                    </w:rPr>
                  </m:ctrlPr>
                </m:den>
              </m:f>
            </m:e>
          </m:rad>
        </m:oMath>
      </m:oMathPara>
    </w:p>
    <w:p w14:paraId="2DDFD050" w14:textId="36A43E13" w:rsidR="009561E8" w:rsidRPr="00265344" w:rsidRDefault="009561E8" w:rsidP="00265344">
      <w:pPr>
        <w:spacing w:line="480" w:lineRule="auto"/>
        <w:jc w:val="right"/>
        <w:rPr>
          <w:rFonts w:eastAsiaTheme="minorEastAsia" w:cstheme="minorHAnsi"/>
          <w:i/>
          <w:iCs/>
          <w:sz w:val="16"/>
          <w:szCs w:val="16"/>
        </w:rPr>
      </w:pPr>
      <w:r w:rsidRPr="001D7589">
        <w:rPr>
          <w:rFonts w:eastAsiaTheme="minorEastAsia" w:cstheme="minorHAnsi"/>
          <w:i/>
          <w:iCs/>
          <w:sz w:val="16"/>
          <w:szCs w:val="16"/>
        </w:rPr>
        <w:t>(</w:t>
      </w:r>
      <w:r>
        <w:rPr>
          <w:rFonts w:eastAsiaTheme="minorEastAsia" w:cstheme="minorHAnsi"/>
          <w:i/>
          <w:iCs/>
          <w:sz w:val="16"/>
          <w:szCs w:val="16"/>
        </w:rPr>
        <w:t>1</w:t>
      </w:r>
      <w:r w:rsidRPr="001D7589">
        <w:rPr>
          <w:rFonts w:eastAsiaTheme="minorEastAsia" w:cstheme="minorHAnsi"/>
          <w:i/>
          <w:iCs/>
          <w:sz w:val="16"/>
          <w:szCs w:val="16"/>
        </w:rPr>
        <w:t>)</w:t>
      </w:r>
    </w:p>
    <w:p w14:paraId="6A6A88C5" w14:textId="3E5F9C2A" w:rsidR="00573013" w:rsidRDefault="00573013" w:rsidP="002B61D2">
      <w:pPr>
        <w:pStyle w:val="Heading3"/>
        <w:spacing w:line="480" w:lineRule="auto"/>
      </w:pPr>
      <w:r>
        <w:t>2.1.</w:t>
      </w:r>
      <w:r w:rsidR="00F17B2C">
        <w:t>3</w:t>
      </w:r>
      <w:r>
        <w:t xml:space="preserve"> </w:t>
      </w:r>
      <w:r w:rsidR="00DA7762">
        <w:t>–</w:t>
      </w:r>
      <w:r>
        <w:t xml:space="preserve"> Robustness</w:t>
      </w:r>
    </w:p>
    <w:p w14:paraId="32102A52" w14:textId="55045B60" w:rsidR="009F368C" w:rsidRDefault="00DA7762" w:rsidP="002B61D2">
      <w:pPr>
        <w:spacing w:line="480" w:lineRule="auto"/>
      </w:pPr>
      <w:r>
        <w:t>Various acquisition settings</w:t>
      </w:r>
      <w:r w:rsidR="004D7816">
        <w:t xml:space="preserve"> (tube potential, tube current product time, convolution kernel, iterative reconstruction level, field-of-view, and slice thickness)</w:t>
      </w:r>
      <w:r>
        <w:t xml:space="preserve"> were changed to assess the robustness of the two different calcium scoring techniques. </w:t>
      </w:r>
      <w:r w:rsidR="001F1212">
        <w:t xml:space="preserve">The adjusted settings are </w:t>
      </w:r>
      <w:r w:rsidR="00E806E6">
        <w:t xml:space="preserve">consistent with what was previously described </w:t>
      </w:r>
      <w:r w:rsidR="00773208">
        <w:fldChar w:fldCharType="begin"/>
      </w:r>
      <w:r w:rsidR="00040F6F">
        <w:instrText xml:space="preserve"> ADDIN ZOTERO_ITEM CSL_CITATION {"citationID":"rPBzeiqS","properties":{"formattedCitation":"[15]","plainCitation":"[15]","noteIndex":0},"citationItems":[{"id":191,"uris":["http://zotero.org/users/6884353/items/7YTXBC8N"],"itemData":{"id":191,"type":"article-journal","container-title":"Medical Physics","DOI":"10.1002/mp.14912","ISSN":"0094-2405, 2473-4209","issue":"7","journalAbbreviation":"Medical Physics","language":"en","page":"3730-3740","source":"DOI.org (Crossref)","title":"Fully automated quantification method (FQM) of coronary calcium in an anthropomorphic phantom","volume":"48","author":[{"family":"Praagh","given":"Gijs D."},{"family":"Werf","given":"Niels R."},{"family":"Wang","given":"Jia"},{"family":"Ommen","given":"Fasco"},{"family":"Poelhekken","given":"Keris"},{"family":"Slart","given":"Riemer H.J.A."},{"family":"Fleischmann","given":"Dominik"},{"family":"Greuter","given":"Marcel J.W."},{"family":"Leiner","given":"Tim"},{"family":"Willemink","given":"Martin J."}],"issued":{"date-parts":[["2021",7]]}}}],"schema":"https://github.com/citation-style-language/schema/raw/master/csl-citation.json"} </w:instrText>
      </w:r>
      <w:r w:rsidR="00773208">
        <w:fldChar w:fldCharType="separate"/>
      </w:r>
      <w:r w:rsidR="00040F6F">
        <w:rPr>
          <w:noProof/>
        </w:rPr>
        <w:t>[15]</w:t>
      </w:r>
      <w:r w:rsidR="00773208">
        <w:fldChar w:fldCharType="end"/>
      </w:r>
      <w:r w:rsidR="00E806E6">
        <w:t>.</w:t>
      </w:r>
    </w:p>
    <w:p w14:paraId="74409766" w14:textId="77777777" w:rsidR="001F1212" w:rsidRPr="00DA7762" w:rsidRDefault="001F1212" w:rsidP="002B61D2">
      <w:pPr>
        <w:spacing w:line="480" w:lineRule="auto"/>
      </w:pPr>
    </w:p>
    <w:p w14:paraId="19963742" w14:textId="0E01EF5A" w:rsidR="004B322F" w:rsidRDefault="004B322F" w:rsidP="002B61D2">
      <w:pPr>
        <w:pStyle w:val="Heading2"/>
        <w:spacing w:line="480" w:lineRule="auto"/>
      </w:pPr>
      <w:r>
        <w:t xml:space="preserve">2.2 – Integrated Calcium </w:t>
      </w:r>
      <w:r w:rsidR="00113F85">
        <w:t>Mass</w:t>
      </w:r>
    </w:p>
    <w:p w14:paraId="523642C6" w14:textId="2332529C" w:rsidR="00B87AAD" w:rsidRDefault="00CD3822" w:rsidP="00C30297">
      <w:pPr>
        <w:spacing w:line="480" w:lineRule="auto"/>
      </w:pPr>
      <w:r>
        <w:t>As previously reported, t</w:t>
      </w:r>
      <w:r w:rsidR="001F1212">
        <w:t xml:space="preserve">he integrated calcium </w:t>
      </w:r>
      <w:r w:rsidR="00113F85">
        <w:t xml:space="preserve">mass </w:t>
      </w:r>
      <w:r w:rsidR="001F1212">
        <w:t xml:space="preserve">technique </w:t>
      </w:r>
      <w:r>
        <w:t>adapts</w:t>
      </w:r>
      <w:r w:rsidR="001F1212">
        <w:t xml:space="preserve"> the integrated Hounsfield technique</w:t>
      </w:r>
      <w:r>
        <w:t xml:space="preserve"> </w:t>
      </w:r>
      <w:r w:rsidR="009F2095">
        <w:fldChar w:fldCharType="begin"/>
      </w:r>
      <w:r w:rsidR="0076367A">
        <w:instrText xml:space="preserve"> ADDIN ZOTERO_ITEM CSL_CITATION {"citationID":"8LqXk4Os","properties":{"formattedCitation":"[17], [18]","plainCitation":"[17], [18]","noteIndex":0},"citationItems":[{"id":334,"uris":["http://zotero.org/users/6884353/items/Y7RV3E7E"],"itemData":{"id":334,"type":"paper-conference","event-title":"AAPM 2022, 64th Annual Meeting and Exhibition","language":"en","title":"Accurate and Robust Quantification of Calcium Mass in Coronary Artery Calcium Using the Integrated Hounsfield Technique","URL":"https://w4.aapm.org/meetings/2022AM/programInfo/programAbs.php?sid=10792&amp;aid=66792","author":[{"family":"Black","given":"Dale"},{"family":"Molloi","given":"Sabee"},{"family":"Xiao","given":"Xingsuo"},{"family":"Shen","given":"Sara"},{"family":"Nie","given":"Shu"}],"accessed":{"date-parts":[["2022",8,8]]},"issued":{"date-parts":[["2022",7,10]]}}},{"id":329,"uris":["http://zotero.org/users/6884353/items/DFIXP59C"],"itemData":{"id":329,"type":"article-journal","container-title":"Journal of Cardiovascular Computed Tomography","DOI":"10.1016/j.jcct.2022.06.109","ISSN":"1934-5925, 1876-861X","issue":"4","journalAbbreviation":"Journal of Cardiovascular Computed Tomography","language":"English","note":"publisher: Elsevier","page":"S47","source":"www.journalofcardiovascularct.com","title":"498 Quantification Of Calcium Mass For Cases With Near Zero Coronary Artery Calcium Score","volume":"16","author":[{"family":"Black","given":"D."},{"family":"Xiao","given":"X."},{"family":"Shen","given":"Y."},{"family":"Nie","given":"S."},{"family":"Molloi","given":"S."}],"issued":{"date-parts":[["2022",7,1]]}}}],"schema":"https://github.com/citation-style-language/schema/raw/master/csl-citation.json"} </w:instrText>
      </w:r>
      <w:r w:rsidR="009F2095">
        <w:fldChar w:fldCharType="separate"/>
      </w:r>
      <w:r w:rsidR="0076367A">
        <w:rPr>
          <w:noProof/>
        </w:rPr>
        <w:t>[17], [18]</w:t>
      </w:r>
      <w:r w:rsidR="009F2095">
        <w:fldChar w:fldCharType="end"/>
      </w:r>
      <w:r w:rsidR="001F1212">
        <w:t xml:space="preserve">. The integrated Hounsfield technique accounts for the partial volume </w:t>
      </w:r>
      <w:r w:rsidR="00505856">
        <w:t>effect</w:t>
      </w:r>
      <w:r w:rsidR="001F1212">
        <w:t xml:space="preserve"> and avoids arbitrary thresholding by </w:t>
      </w:r>
      <w:r w:rsidR="00E806E6">
        <w:t xml:space="preserve">integrating the intensity over an entire region of interest. </w:t>
      </w:r>
      <w:r>
        <w:t>The total integrated Hounsfield unit is conserved by</w:t>
      </w:r>
      <w:r w:rsidR="00E806E6">
        <w:t xml:space="preserve"> </w:t>
      </w:r>
      <w:r w:rsidR="000C3FC5">
        <w:t>assuming the partial volume effect only affects a particular voxel and not an entire region.</w:t>
      </w:r>
    </w:p>
    <w:p w14:paraId="420F4666" w14:textId="77777777" w:rsidR="00EA0B93" w:rsidRPr="00EA0B93" w:rsidRDefault="00EA0B93" w:rsidP="002F02B0">
      <w:pPr>
        <w:spacing w:line="480" w:lineRule="auto"/>
      </w:pPr>
    </w:p>
    <w:p w14:paraId="7E1E0780" w14:textId="7F8405C8" w:rsidR="00C41D3A" w:rsidRPr="00EA0B93" w:rsidRDefault="000C3FC5" w:rsidP="005D686C">
      <w:pPr>
        <w:spacing w:line="480" w:lineRule="auto"/>
        <w:rPr>
          <w:rFonts w:cstheme="minorHAnsi"/>
        </w:rPr>
      </w:pPr>
      <w:r>
        <w:t xml:space="preserve"> </w:t>
      </w:r>
      <w:r w:rsidR="00C41D3A">
        <w:t xml:space="preserve">The cross-sectional area equation (Eq </w:t>
      </w:r>
      <w:r w:rsidR="009561E8">
        <w:t>2</w:t>
      </w:r>
      <w:r w:rsidR="00C41D3A">
        <w:t xml:space="preserve">), originally proposed by </w:t>
      </w:r>
      <w:proofErr w:type="spellStart"/>
      <w:r w:rsidR="00C41D3A">
        <w:t>Molloi</w:t>
      </w:r>
      <w:proofErr w:type="spellEnd"/>
      <w:r w:rsidR="00C41D3A">
        <w:t xml:space="preserve"> et al. </w:t>
      </w:r>
      <w:r w:rsidR="00C41D3A">
        <w:fldChar w:fldCharType="begin"/>
      </w:r>
      <w:r w:rsidR="00C41D3A">
        <w:instrText xml:space="preserve"> ADDIN ZOTERO_ITEM CSL_CITATION {"citationID":"Darzp7Jz","properties":{"formattedCitation":"[14]","plainCitation":"[14]","noteIndex":0},"citationItems":[{"id":192,"uris":["http://zotero.org/users/6884353/items/KLBTIH2A"],"itemData":{"id":192,"type":"article-journal","abstract":"Coronary computed tomography (CT) angiography is a noninvasive method for visualizing coronary atherosclerosis. However, CT angiography is limited in assessment of stenosis severity by the partial volume effect and calcification. Therefore, a quantitative method for assessment of stenosis severity is needed. Polyenergetic fan beam CT simulations were performed to match the geometry of a 320-slice CT scanner. Contrast-enhanced vessel lumens were modeled as 8 mg/ml Iodine solution against a lipid background. Normal vessels were simulated by circles with diameters in the range of 0.1-3 mm. To simulate lesions, 2, 3, and 4 mm diameter vessels were simulated with area stenoses in a range of 10-90 %. The occlusion was created by a circular region of lipid placed within the lumen resulting in a crescent shaped lumen. Each vessel was simulated three times to obtain multiple noise realizations for a total of 126 vessels. Two trained readers performed manual cross-sectional area measurements in simulated normal and stenotic vessels. A new, semi-automated technique based on integrated Hounsfield units was also used to calculate vessel cross-sectional area. There was an excellent correlation between the measured and the known cross-sectional area for both normal and stenotic vessels using the manual and the semi-automated techniques. However, the overall measurement error for the manual method was more than twice as compared with the integrated HU technique. Determination of vessel cross-sectional area using the semi-automated integrated Hounsfield unit technique yields more than a factor of two improvement in accuracy as compared to the existing manual technique for vessels with and without stenosis. This technique can also be used to correct for the effect of coronary calcification.","container-title":"The international journal of cardiovascular imaging","DOI":"10.1007/s10554-016-1007-9","journalAbbreviation":"The international journal of cardiovascular imaging","source":"ResearchGate","title":"Accurate quantification of vessel cross-sectional area using CT angiography: a simulation study","title-short":"Accurate quantification of vessel cross-sectional area using CT angiography","volume":"33","author":[{"family":"Molloi","given":"Sabee"},{"family":"Johnson","given":"Travis"},{"family":"Ding","given":"Huanjun"},{"family":"Lipinski","given":"Jerry"}],"issued":{"date-parts":[["2017",3,1]]}}}],"schema":"https://github.com/citation-style-language/schema/raw/master/csl-citation.json"} </w:instrText>
      </w:r>
      <w:r w:rsidR="00C41D3A">
        <w:fldChar w:fldCharType="separate"/>
      </w:r>
      <w:r w:rsidR="00C41D3A">
        <w:rPr>
          <w:noProof/>
        </w:rPr>
        <w:t>[14]</w:t>
      </w:r>
      <w:r w:rsidR="00C41D3A">
        <w:fldChar w:fldCharType="end"/>
      </w:r>
      <w:r w:rsidR="00C41D3A">
        <w:t xml:space="preserve">, can be adapted for use in </w:t>
      </w:r>
      <w:r w:rsidR="00C6596F">
        <w:t>three-dimensional</w:t>
      </w:r>
      <w:r w:rsidR="00C41D3A">
        <w:t xml:space="preserve"> regions (Eq </w:t>
      </w:r>
      <w:r w:rsidR="009561E8">
        <w:t>3</w:t>
      </w:r>
      <w:r w:rsidR="00C41D3A">
        <w:t xml:space="preserve">) and applied to calcium mass quantification (Eq 3). </w:t>
      </w:r>
      <w:r w:rsidR="00C30297" w:rsidRPr="001D7589">
        <w:rPr>
          <w:rFonts w:cstheme="minorHAnsi"/>
        </w:rPr>
        <w:t xml:space="preserve">Figure </w:t>
      </w:r>
      <w:r w:rsidR="00144F44">
        <w:rPr>
          <w:rFonts w:cstheme="minorHAnsi"/>
        </w:rPr>
        <w:t>3</w:t>
      </w:r>
      <w:r w:rsidR="00C30297" w:rsidRPr="001D7589">
        <w:rPr>
          <w:rFonts w:cstheme="minorHAnsi"/>
        </w:rPr>
        <w:t xml:space="preserve"> shows the </w:t>
      </w:r>
      <w:r w:rsidR="00C30297">
        <w:rPr>
          <w:rFonts w:cstheme="minorHAnsi"/>
        </w:rPr>
        <w:t>cross-section</w:t>
      </w:r>
      <w:r w:rsidR="00C30297" w:rsidRPr="001D7589">
        <w:rPr>
          <w:rFonts w:cstheme="minorHAnsi"/>
        </w:rPr>
        <w:t xml:space="preserve"> of a </w:t>
      </w:r>
      <w:r w:rsidR="00C30297">
        <w:rPr>
          <w:rFonts w:cstheme="minorHAnsi"/>
        </w:rPr>
        <w:t xml:space="preserve">simulated </w:t>
      </w:r>
      <w:r w:rsidR="00C30297" w:rsidRPr="001D7589">
        <w:rPr>
          <w:rFonts w:cstheme="minorHAnsi"/>
        </w:rPr>
        <w:t>coronary plaque</w:t>
      </w:r>
      <w:r w:rsidR="00C30297">
        <w:rPr>
          <w:rFonts w:cstheme="minorHAnsi"/>
        </w:rPr>
        <w:t xml:space="preserve"> with the regions of interest outlined. </w:t>
      </w:r>
      <m:oMath>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vertAlign w:val="subscript"/>
              </w:rPr>
              <m:t>Obj</m:t>
            </m:r>
          </m:sub>
        </m:sSub>
      </m:oMath>
      <w:r w:rsidR="00C41D3A" w:rsidRPr="00C41D3A">
        <w:rPr>
          <w:vertAlign w:val="subscript"/>
        </w:rPr>
        <w:t xml:space="preserve"> </w:t>
      </w:r>
      <w:r w:rsidR="00C41D3A" w:rsidRPr="00C41D3A">
        <w:t>is the intensity (HU) of a section of the plaque with pure calcium and no partial volume affected voxels</w:t>
      </w:r>
      <m:oMath>
        <m:r>
          <w:rPr>
            <w:rFonts w:ascii="Cambria Math" w:hAnsi="Cambria Math"/>
          </w:rPr>
          <m:t xml:space="preserve">. </m:t>
        </m:r>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vertAlign w:val="subscript"/>
              </w:rPr>
              <m:t>Bkg</m:t>
            </m:r>
          </m:sub>
        </m:sSub>
      </m:oMath>
      <w:r w:rsidR="00C41D3A" w:rsidRPr="00C41D3A">
        <w:t xml:space="preserve"> is the measured intensity (HU) of a ring-like section</w:t>
      </w:r>
      <w:r w:rsidR="00FD3FA8">
        <w:t xml:space="preserve"> outside the calcified lesion</w:t>
      </w:r>
      <w:r w:rsidR="00C41D3A" w:rsidRPr="00C41D3A">
        <w:t xml:space="preserve">. </w:t>
      </w:r>
      <m:oMath>
        <m:r>
          <w:rPr>
            <w:rFonts w:ascii="Cambria Math" w:hAnsi="Cambria Math"/>
          </w:rPr>
          <m:t>I</m:t>
        </m:r>
      </m:oMath>
      <w:r w:rsidR="00C41D3A" w:rsidRPr="00C41D3A">
        <w:t xml:space="preserve"> is </w:t>
      </w:r>
      <w:r w:rsidR="00C6596F">
        <w:t xml:space="preserve">the </w:t>
      </w:r>
      <w:r w:rsidR="00C41D3A" w:rsidRPr="00C41D3A">
        <w:t xml:space="preserve">sum of each voxel intensity (HU) of the lesion that contains all the </w:t>
      </w:r>
      <w:r w:rsidR="00C41D3A" w:rsidRPr="00C41D3A">
        <w:lastRenderedPageBreak/>
        <w:t xml:space="preserve">calcium, including those voxels affected by the partial volume effect. </w:t>
      </w:r>
      <m:oMath>
        <m:r>
          <w:rPr>
            <w:rFonts w:ascii="Cambria Math" w:hAnsi="Cambria Math"/>
          </w:rPr>
          <m:t>V</m:t>
        </m:r>
      </m:oMath>
      <w:r w:rsidR="00C41D3A" w:rsidRPr="00C41D3A">
        <w:t xml:space="preserve"> is the total number of voxels in the entire </w:t>
      </w:r>
      <w:r w:rsidR="00C6596F">
        <w:t>cross-section</w:t>
      </w:r>
      <w:r w:rsidR="00C41D3A" w:rsidRPr="00C41D3A">
        <w:t xml:space="preserve"> multiplied by the voxel size. Equation </w:t>
      </w:r>
      <w:r w:rsidR="009561E8">
        <w:t>4</w:t>
      </w:r>
      <w:r w:rsidR="00C41D3A" w:rsidRPr="00C41D3A">
        <w:t xml:space="preserve"> shows how to convert the volume of the object (</w:t>
      </w:r>
      <m:oMath>
        <m:sSub>
          <m:sSubPr>
            <m:ctrlPr>
              <w:rPr>
                <w:rFonts w:ascii="Cambria Math" w:hAnsi="Cambria Math"/>
                <w:i/>
              </w:rPr>
            </m:ctrlPr>
          </m:sSubPr>
          <m:e>
            <m:r>
              <w:rPr>
                <w:rFonts w:ascii="Cambria Math" w:hAnsi="Cambria Math"/>
              </w:rPr>
              <m:t>V</m:t>
            </m:r>
          </m:e>
          <m:sub>
            <m:r>
              <w:rPr>
                <w:rFonts w:ascii="Cambria Math" w:hAnsi="Cambria Math"/>
              </w:rPr>
              <m:t>Obj</m:t>
            </m:r>
          </m:sub>
        </m:sSub>
      </m:oMath>
      <w:r w:rsidR="00C41D3A" w:rsidRPr="00C41D3A">
        <w:t>) to mass (</w:t>
      </w:r>
      <m:oMath>
        <m:sSub>
          <m:sSubPr>
            <m:ctrlPr>
              <w:rPr>
                <w:rFonts w:ascii="Cambria Math" w:hAnsi="Cambria Math"/>
                <w:i/>
              </w:rPr>
            </m:ctrlPr>
          </m:sSubPr>
          <m:e>
            <m:r>
              <w:rPr>
                <w:rFonts w:ascii="Cambria Math" w:hAnsi="Cambria Math"/>
              </w:rPr>
              <m:t>M</m:t>
            </m:r>
          </m:e>
          <m:sub>
            <m:r>
              <w:rPr>
                <w:rFonts w:ascii="Cambria Math" w:hAnsi="Cambria Math"/>
              </w:rPr>
              <m:t>Obj</m:t>
            </m:r>
          </m:sub>
        </m:sSub>
      </m:oMath>
      <w:r w:rsidR="00C41D3A" w:rsidRPr="00C41D3A">
        <w:t xml:space="preserve">), where </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sSub>
              <m:sSubPr>
                <m:ctrlPr>
                  <w:rPr>
                    <w:rFonts w:ascii="Cambria Math" w:hAnsi="Cambria Math"/>
                    <w:i/>
                  </w:rPr>
                </m:ctrlPr>
              </m:sSubPr>
              <m:e>
                <m:r>
                  <w:rPr>
                    <w:rFonts w:ascii="Cambria Math" w:hAnsi="Cambria Math"/>
                  </w:rPr>
                  <m:t>S</m:t>
                </m:r>
              </m:e>
              <m:sub>
                <m:r>
                  <w:rPr>
                    <w:rFonts w:ascii="Cambria Math" w:hAnsi="Cambria Math"/>
                  </w:rPr>
                  <m:t>Obj</m:t>
                </m:r>
              </m:sub>
            </m:sSub>
          </m:sub>
        </m:sSub>
      </m:oMath>
      <w:r w:rsidR="00C41D3A" w:rsidRPr="00C41D3A">
        <w:t xml:space="preserve"> is the density of the calcification, specific to the object intensity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rsidR="00C41D3A" w:rsidRPr="00C41D3A">
        <w:t>).</w:t>
      </w:r>
    </w:p>
    <w:p w14:paraId="6112A997" w14:textId="77777777" w:rsidR="00C41D3A" w:rsidRPr="00C41D3A" w:rsidRDefault="00C41D3A" w:rsidP="005D686C">
      <w:pPr>
        <w:spacing w:line="480" w:lineRule="auto"/>
      </w:pPr>
    </w:p>
    <w:p w14:paraId="1D7287B8" w14:textId="70A99857" w:rsidR="00C552E6" w:rsidRPr="00265344" w:rsidRDefault="00C41D3A" w:rsidP="005D686C">
      <w:pPr>
        <w:spacing w:line="480" w:lineRule="auto"/>
      </w:pPr>
      <w:r w:rsidRPr="00C41D3A">
        <w:t xml:space="preserve">It is impractical to accurately measure the intensity of </w:t>
      </w:r>
      <w:r w:rsidR="006070DD">
        <w:t>calcium</w:t>
      </w:r>
      <w:r w:rsidRPr="00C41D3A">
        <w:t xml:space="preserve"> with no partial volume effect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rsidRPr="00C41D3A">
        <w:t xml:space="preserve">) for small calcifications. Therefore, this study utilized a calibration and computed a volume based on an arbitrary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rsidRPr="00C41D3A">
        <w:t xml:space="preserve">. This volume uses an estimated object signal for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rsidRPr="00C41D3A">
        <w:t xml:space="preserve"> from the calibration linear regression line</w:t>
      </w:r>
      <w:r w:rsidR="00C6596F">
        <w:t>. Then it converts</w:t>
      </w:r>
      <w:r w:rsidRPr="00C41D3A">
        <w:t xml:space="preserve"> the volume to mass by multiplying by the density assumed for the calculation of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rsidRPr="00C41D3A">
        <w:t xml:space="preserve">. In theory, once </w:t>
      </w:r>
      <w:r w:rsidR="00B87AAD">
        <w:t>two</w:t>
      </w:r>
      <w:r w:rsidR="00B87AAD" w:rsidRPr="00C41D3A">
        <w:t xml:space="preserve"> </w:t>
      </w:r>
      <w:r w:rsidRPr="00C41D3A">
        <w:t>calibration</w:t>
      </w:r>
      <w:r w:rsidR="00B87AAD">
        <w:t xml:space="preserve"> points are</w:t>
      </w:r>
      <w:r w:rsidRPr="00C41D3A">
        <w:t xml:space="preserve"> computed, any input density can be used </w:t>
      </w:r>
      <w:r w:rsidR="00C6596F">
        <w:t>to estimate</w:t>
      </w:r>
      <w:r w:rsidRPr="00C41D3A">
        <w:t xml:space="preserve"> </w:t>
      </w:r>
      <m:oMath>
        <m:sSub>
          <m:sSubPr>
            <m:ctrlPr>
              <w:rPr>
                <w:rFonts w:ascii="Cambria Math" w:hAnsi="Cambria Math"/>
                <w:i/>
              </w:rPr>
            </m:ctrlPr>
          </m:sSubPr>
          <m:e>
            <m:r>
              <w:rPr>
                <w:rFonts w:ascii="Cambria Math" w:hAnsi="Cambria Math"/>
              </w:rPr>
              <m:t>S</m:t>
            </m:r>
          </m:e>
          <m:sub>
            <m:r>
              <w:rPr>
                <w:rFonts w:ascii="Cambria Math" w:hAnsi="Cambria Math"/>
              </w:rPr>
              <m:t>Obj</m:t>
            </m:r>
          </m:sub>
        </m:sSub>
      </m:oMath>
      <w:r w:rsidRPr="00C41D3A">
        <w:t xml:space="preserve"> and the corresponding mass calculation</w:t>
      </w:r>
      <w:r w:rsidR="00C6596F">
        <w:t xml:space="preserve">. </w:t>
      </w:r>
      <w:r w:rsidR="00A84898">
        <w:t xml:space="preserve">To remain consistent, this study used the calibration rod (200 </w:t>
      </w:r>
      <w:r w:rsidR="00A84898" w:rsidRPr="00DA7762">
        <w:t>mgHAcm</w:t>
      </w:r>
      <w:r w:rsidR="00A84898" w:rsidRPr="00DA7762">
        <w:rPr>
          <w:vertAlign w:val="superscript"/>
        </w:rPr>
        <w:t>-3</w:t>
      </w:r>
      <w:r w:rsidR="00A84898">
        <w:t xml:space="preserve">) for one calibration point and background (0 </w:t>
      </w:r>
      <w:r w:rsidR="00A84898" w:rsidRPr="00DA7762">
        <w:t>mgHAcm</w:t>
      </w:r>
      <w:r w:rsidR="00A84898" w:rsidRPr="00DA7762">
        <w:rPr>
          <w:vertAlign w:val="superscript"/>
        </w:rPr>
        <w:t>-3</w:t>
      </w:r>
      <w:r w:rsidR="00A84898">
        <w:t>) for the other calibration point</w:t>
      </w:r>
      <w:r w:rsidRPr="00C41D3A">
        <w:t xml:space="preserve">. Integrating over the entire region of interest should </w:t>
      </w:r>
      <w:r w:rsidR="008957AF">
        <w:t>reduce</w:t>
      </w:r>
      <w:r w:rsidR="008957AF" w:rsidRPr="00C41D3A">
        <w:t xml:space="preserve"> </w:t>
      </w:r>
      <w:r w:rsidR="008957AF">
        <w:t>the</w:t>
      </w:r>
      <w:r w:rsidRPr="00C41D3A">
        <w:t xml:space="preserve"> effect</w:t>
      </w:r>
      <w:r w:rsidR="008957AF">
        <w:t xml:space="preserve"> of</w:t>
      </w:r>
      <w:r w:rsidR="00A27903">
        <w:t xml:space="preserve"> </w:t>
      </w:r>
      <w:r w:rsidR="00676BE4">
        <w:t>quantum noise</w:t>
      </w:r>
      <w:r w:rsidRPr="00C41D3A">
        <w:t>.</w:t>
      </w:r>
    </w:p>
    <w:p w14:paraId="75E1B273" w14:textId="77777777" w:rsidR="00C552E6" w:rsidRPr="001D7589" w:rsidRDefault="00C552E6" w:rsidP="005D686C">
      <w:pPr>
        <w:spacing w:line="480" w:lineRule="auto"/>
        <w:rPr>
          <w:rFonts w:eastAsiaTheme="minorEastAsia" w:cstheme="minorHAnsi"/>
        </w:rPr>
      </w:pPr>
      <m:oMathPara>
        <m:oMath>
          <m:r>
            <w:rPr>
              <w:rFonts w:ascii="Cambria Math" w:hAnsi="Cambria Math" w:cstheme="minorHAnsi"/>
            </w:rPr>
            <m:t>I=</m:t>
          </m:r>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A-CSA</m:t>
                  </m:r>
                </m:e>
              </m:d>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ctrlPr>
                    <w:rPr>
                      <w:rFonts w:ascii="Cambria Math" w:hAnsi="Cambria Math" w:cstheme="minorHAnsi"/>
                    </w:rPr>
                  </m:ctrlPr>
                </m:e>
                <m:sub>
                  <m:r>
                    <w:rPr>
                      <w:rFonts w:ascii="Cambria Math" w:hAnsi="Cambria Math" w:cstheme="minorHAnsi"/>
                    </w:rPr>
                    <m:t>Bkg</m:t>
                  </m:r>
                </m:sub>
              </m:sSub>
            </m:e>
          </m:d>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CSA</m:t>
              </m:r>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ctrlPr>
                    <w:rPr>
                      <w:rFonts w:ascii="Cambria Math" w:hAnsi="Cambria Math" w:cstheme="minorHAnsi"/>
                    </w:rPr>
                  </m:ctrlPr>
                </m:e>
                <m:sub>
                  <m:r>
                    <w:rPr>
                      <w:rFonts w:ascii="Cambria Math" w:hAnsi="Cambria Math" w:cstheme="minorHAnsi"/>
                    </w:rPr>
                    <m:t>Obj</m:t>
                  </m:r>
                </m:sub>
              </m:sSub>
            </m:e>
          </m:d>
        </m:oMath>
      </m:oMathPara>
    </w:p>
    <w:p w14:paraId="6E87EDD8" w14:textId="77777777" w:rsidR="00C552E6" w:rsidRPr="001D7589" w:rsidRDefault="00C552E6" w:rsidP="005D686C">
      <w:pPr>
        <w:spacing w:line="480" w:lineRule="auto"/>
        <w:rPr>
          <w:rFonts w:eastAsiaTheme="minorEastAsia" w:cstheme="minorHAnsi"/>
        </w:rPr>
      </w:pPr>
      <m:oMathPara>
        <m:oMath>
          <m:r>
            <w:rPr>
              <w:rFonts w:ascii="Cambria Math" w:eastAsiaTheme="minorEastAsia" w:hAnsi="Cambria Math" w:cstheme="minorHAnsi"/>
            </w:rPr>
            <m:t>CSA=</m:t>
          </m:r>
          <m:f>
            <m:fPr>
              <m:ctrlPr>
                <w:rPr>
                  <w:rFonts w:ascii="Cambria Math" w:eastAsiaTheme="minorEastAsia" w:hAnsi="Cambria Math" w:cstheme="minorHAnsi"/>
                </w:rPr>
              </m:ctrlPr>
            </m:fPr>
            <m:num>
              <m:r>
                <w:rPr>
                  <w:rFonts w:ascii="Cambria Math" w:eastAsiaTheme="minorEastAsia" w:hAnsi="Cambria Math" w:cstheme="minorHAnsi"/>
                </w:rPr>
                <m:t>I-</m:t>
              </m:r>
              <m:d>
                <m:dPr>
                  <m:ctrlPr>
                    <w:rPr>
                      <w:rFonts w:ascii="Cambria Math" w:eastAsiaTheme="minorEastAsia" w:hAnsi="Cambria Math" w:cstheme="minorHAnsi"/>
                      <w:i/>
                    </w:rPr>
                  </m:ctrlPr>
                </m:dPr>
                <m:e>
                  <m:r>
                    <w:rPr>
                      <w:rFonts w:ascii="Cambria Math" w:eastAsiaTheme="minorEastAsia" w:hAnsi="Cambria Math" w:cstheme="minorHAnsi"/>
                    </w:rPr>
                    <m:t>A</m:t>
                  </m:r>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ctrlPr>
                        <w:rPr>
                          <w:rFonts w:ascii="Cambria Math" w:eastAsiaTheme="minorEastAsia" w:hAnsi="Cambria Math" w:cstheme="minorHAnsi"/>
                        </w:rPr>
                      </m:ctrlPr>
                    </m:e>
                    <m:sub>
                      <m:r>
                        <w:rPr>
                          <w:rFonts w:ascii="Cambria Math" w:eastAsiaTheme="minorEastAsia" w:hAnsi="Cambria Math" w:cstheme="minorHAnsi"/>
                        </w:rPr>
                        <m:t>Bkg</m:t>
                      </m:r>
                    </m:sub>
                  </m:sSub>
                </m:e>
              </m:d>
            </m:num>
            <m:den>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Obj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Bkg</m:t>
                  </m:r>
                </m:sub>
              </m:sSub>
              <m:ctrlPr>
                <w:rPr>
                  <w:rFonts w:ascii="Cambria Math" w:eastAsiaTheme="minorEastAsia" w:hAnsi="Cambria Math" w:cstheme="minorHAnsi"/>
                  <w:i/>
                </w:rPr>
              </m:ctrlPr>
            </m:den>
          </m:f>
        </m:oMath>
      </m:oMathPara>
    </w:p>
    <w:p w14:paraId="3E95B52A" w14:textId="04B7D63D" w:rsidR="000C3FC5" w:rsidRPr="00265344" w:rsidRDefault="00C552E6" w:rsidP="00265344">
      <w:pPr>
        <w:spacing w:line="480" w:lineRule="auto"/>
        <w:jc w:val="right"/>
        <w:rPr>
          <w:rFonts w:eastAsiaTheme="minorEastAsia" w:cstheme="minorHAnsi"/>
          <w:i/>
          <w:iCs/>
          <w:sz w:val="16"/>
          <w:szCs w:val="16"/>
        </w:rPr>
      </w:pPr>
      <w:r w:rsidRPr="001D7589">
        <w:rPr>
          <w:rFonts w:eastAsiaTheme="minorEastAsia" w:cstheme="minorHAnsi"/>
          <w:i/>
          <w:iCs/>
          <w:sz w:val="16"/>
          <w:szCs w:val="16"/>
        </w:rPr>
        <w:t>(</w:t>
      </w:r>
      <w:r w:rsidR="009561E8">
        <w:rPr>
          <w:rFonts w:eastAsiaTheme="minorEastAsia" w:cstheme="minorHAnsi"/>
          <w:i/>
          <w:iCs/>
          <w:sz w:val="16"/>
          <w:szCs w:val="16"/>
        </w:rPr>
        <w:t>2</w:t>
      </w:r>
      <w:r w:rsidRPr="001D7589">
        <w:rPr>
          <w:rFonts w:eastAsiaTheme="minorEastAsia" w:cstheme="minorHAnsi"/>
          <w:i/>
          <w:iCs/>
          <w:sz w:val="16"/>
          <w:szCs w:val="16"/>
        </w:rPr>
        <w:t>)</w:t>
      </w:r>
    </w:p>
    <w:p w14:paraId="77C2855E" w14:textId="52DD891B" w:rsidR="000C3FC5" w:rsidRPr="000C3FC5" w:rsidRDefault="000C3FC5" w:rsidP="00265344">
      <w:pPr>
        <w:spacing w:line="480" w:lineRule="auto"/>
        <w:rPr>
          <w:rFonts w:eastAsiaTheme="minorEastAsia" w:cstheme="minorHAnsi"/>
          <w:i/>
          <w:iCs/>
          <w:sz w:val="16"/>
          <w:szCs w:val="16"/>
        </w:rPr>
      </w:pPr>
      <m:oMathPara>
        <m:oMath>
          <m:r>
            <w:rPr>
              <w:rFonts w:ascii="Cambria Math" w:eastAsiaTheme="minorEastAsia" w:hAnsi="Cambria Math" w:cstheme="minorHAnsi"/>
            </w:rPr>
            <m:t>I=</m:t>
          </m:r>
          <m:d>
            <m:dPr>
              <m:begChr m:val="["/>
              <m:endChr m:val="]"/>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V-</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Obj</m:t>
                      </m:r>
                    </m:sub>
                  </m:sSub>
                </m:e>
              </m:d>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ctrlPr>
                    <w:rPr>
                      <w:rFonts w:ascii="Cambria Math" w:eastAsiaTheme="minorEastAsia" w:hAnsi="Cambria Math" w:cstheme="minorHAnsi"/>
                    </w:rPr>
                  </m:ctrlPr>
                </m:e>
                <m:sub>
                  <m:r>
                    <w:rPr>
                      <w:rFonts w:ascii="Cambria Math" w:eastAsiaTheme="minorEastAsia" w:hAnsi="Cambria Math" w:cstheme="minorHAnsi"/>
                    </w:rPr>
                    <m:t>Bkg</m:t>
                  </m:r>
                </m:sub>
              </m:sSub>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Obj</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Obj</m:t>
                  </m:r>
                </m:sub>
              </m:sSub>
            </m:e>
          </m:d>
        </m:oMath>
      </m:oMathPara>
    </w:p>
    <w:p w14:paraId="7AB56106" w14:textId="77777777" w:rsidR="000C3FC5" w:rsidRPr="001D7589" w:rsidRDefault="00000000" w:rsidP="005D686C">
      <w:pPr>
        <w:spacing w:line="48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Obj</m:t>
              </m:r>
            </m:sub>
          </m:sSub>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I-</m:t>
              </m:r>
              <m:d>
                <m:dPr>
                  <m:ctrlPr>
                    <w:rPr>
                      <w:rFonts w:ascii="Cambria Math" w:eastAsiaTheme="minorEastAsia" w:hAnsi="Cambria Math" w:cstheme="minorHAnsi"/>
                      <w:i/>
                    </w:rPr>
                  </m:ctrlPr>
                </m:dPr>
                <m:e>
                  <m:r>
                    <w:rPr>
                      <w:rFonts w:ascii="Cambria Math" w:eastAsiaTheme="minorEastAsia" w:hAnsi="Cambria Math" w:cstheme="minorHAnsi"/>
                    </w:rPr>
                    <m:t xml:space="preserve">V </m:t>
                  </m:r>
                  <m:r>
                    <m:rPr>
                      <m:sty m:val="p"/>
                    </m:rP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Bkg</m:t>
                      </m:r>
                    </m:sub>
                  </m:sSub>
                </m:e>
              </m:d>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Obj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Bkg</m:t>
                  </m:r>
                </m:sub>
              </m:sSub>
              <m:ctrlPr>
                <w:rPr>
                  <w:rFonts w:ascii="Cambria Math" w:eastAsiaTheme="minorEastAsia" w:hAnsi="Cambria Math" w:cstheme="minorHAnsi"/>
                  <w:i/>
                </w:rPr>
              </m:ctrlPr>
            </m:den>
          </m:f>
        </m:oMath>
      </m:oMathPara>
    </w:p>
    <w:p w14:paraId="1B580E7B" w14:textId="17E1BE22" w:rsidR="000C3FC5" w:rsidRDefault="000C3FC5" w:rsidP="005D686C">
      <w:pPr>
        <w:spacing w:line="480" w:lineRule="auto"/>
        <w:jc w:val="right"/>
        <w:rPr>
          <w:rFonts w:eastAsiaTheme="minorEastAsia" w:cstheme="minorHAnsi"/>
          <w:i/>
          <w:iCs/>
          <w:sz w:val="16"/>
          <w:szCs w:val="16"/>
        </w:rPr>
      </w:pPr>
      <w:r w:rsidRPr="001D7589">
        <w:rPr>
          <w:rFonts w:eastAsiaTheme="minorEastAsia" w:cstheme="minorHAnsi"/>
          <w:i/>
          <w:iCs/>
          <w:sz w:val="16"/>
          <w:szCs w:val="16"/>
        </w:rPr>
        <w:t>(</w:t>
      </w:r>
      <w:r w:rsidR="009561E8">
        <w:rPr>
          <w:rFonts w:eastAsiaTheme="minorEastAsia" w:cstheme="minorHAnsi"/>
          <w:i/>
          <w:iCs/>
          <w:sz w:val="16"/>
          <w:szCs w:val="16"/>
        </w:rPr>
        <w:t>3</w:t>
      </w:r>
      <w:r w:rsidRPr="001D7589">
        <w:rPr>
          <w:rFonts w:eastAsiaTheme="minorEastAsia" w:cstheme="minorHAnsi"/>
          <w:i/>
          <w:iCs/>
          <w:sz w:val="16"/>
          <w:szCs w:val="16"/>
        </w:rPr>
        <w:t>)</w:t>
      </w:r>
    </w:p>
    <w:p w14:paraId="12CDB5E7" w14:textId="77777777" w:rsidR="00C552E6" w:rsidRDefault="00000000" w:rsidP="005D686C">
      <w:pPr>
        <w:spacing w:line="480" w:lineRule="auto"/>
        <w:jc w:val="right"/>
        <w:rPr>
          <w:rFonts w:eastAsiaTheme="minorEastAsia" w:cstheme="minorHAnsi"/>
          <w: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Obj</m:t>
              </m:r>
            </m:sub>
          </m:sSub>
          <m:r>
            <w:rPr>
              <w:rFonts w:ascii="Cambria Math" w:eastAsiaTheme="minorEastAsia" w:hAnsi="Cambria Math" w:cstheme="minorHAnsi"/>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V</m:t>
              </m:r>
            </m:e>
            <m:sub>
              <m:r>
                <m:rPr>
                  <m:sty m:val="p"/>
                </m:rPr>
                <w:rPr>
                  <w:rFonts w:ascii="Cambria Math" w:eastAsiaTheme="minorEastAsia" w:hAnsi="Cambria Math" w:cstheme="minorHAnsi"/>
                </w:rPr>
                <m:t>Obj</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ρ</m:t>
              </m:r>
            </m:e>
            <m:sub>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Obj</m:t>
                  </m:r>
                </m:sub>
              </m:sSub>
            </m:sub>
          </m:sSub>
        </m:oMath>
      </m:oMathPara>
    </w:p>
    <w:p w14:paraId="5F8FD4F3" w14:textId="6A2986F6" w:rsidR="00C552E6" w:rsidRDefault="00C552E6" w:rsidP="005D686C">
      <w:pPr>
        <w:spacing w:line="480" w:lineRule="auto"/>
        <w:jc w:val="right"/>
        <w:rPr>
          <w:rFonts w:eastAsiaTheme="minorEastAsia" w:cstheme="minorHAnsi"/>
          <w:i/>
          <w:iCs/>
          <w:sz w:val="16"/>
          <w:szCs w:val="16"/>
        </w:rPr>
      </w:pPr>
      <w:r w:rsidRPr="001D7589">
        <w:rPr>
          <w:rFonts w:eastAsiaTheme="minorEastAsia" w:cstheme="minorHAnsi"/>
          <w:i/>
          <w:iCs/>
          <w:sz w:val="16"/>
          <w:szCs w:val="16"/>
        </w:rPr>
        <w:lastRenderedPageBreak/>
        <w:t>(</w:t>
      </w:r>
      <w:r w:rsidR="009561E8">
        <w:rPr>
          <w:rFonts w:eastAsiaTheme="minorEastAsia" w:cstheme="minorHAnsi"/>
          <w:i/>
          <w:iCs/>
          <w:sz w:val="16"/>
          <w:szCs w:val="16"/>
        </w:rPr>
        <w:t>4</w:t>
      </w:r>
      <w:r w:rsidRPr="001D7589">
        <w:rPr>
          <w:rFonts w:eastAsiaTheme="minorEastAsia" w:cstheme="minorHAnsi"/>
          <w:i/>
          <w:iCs/>
          <w:sz w:val="16"/>
          <w:szCs w:val="16"/>
        </w:rPr>
        <w:t>)</w:t>
      </w:r>
    </w:p>
    <w:p w14:paraId="03CBAB7E" w14:textId="2B38C535" w:rsidR="004B322F" w:rsidRDefault="004B322F" w:rsidP="002B61D2">
      <w:pPr>
        <w:pStyle w:val="Heading2"/>
        <w:spacing w:line="480" w:lineRule="auto"/>
      </w:pPr>
      <w:r>
        <w:t>2.3 – Statistical Analysis</w:t>
      </w:r>
    </w:p>
    <w:p w14:paraId="3BF239ED" w14:textId="47C5631B" w:rsidR="00E011FC" w:rsidRPr="00E011FC" w:rsidRDefault="00E011FC" w:rsidP="002B61D2">
      <w:pPr>
        <w:spacing w:line="480" w:lineRule="auto"/>
      </w:pPr>
      <w:r>
        <w:t>All calculations were performed using the Julia Programming Language</w:t>
      </w:r>
      <w:r w:rsidR="00F35771">
        <w:t xml:space="preserve"> </w:t>
      </w:r>
      <w:r w:rsidR="009F2095">
        <w:fldChar w:fldCharType="begin"/>
      </w:r>
      <w:r w:rsidR="0076367A">
        <w:instrText xml:space="preserve"> ADDIN ZOTERO_ITEM CSL_CITATION {"citationID":"8yNTGfUu","properties":{"formattedCitation":"[16]","plainCitation":"[16]","noteIndex":0},"citationItems":[{"id":196,"uris":["http://zotero.org/users/6884353/items/BXPHYKX7"],"itemData":{"id":196,"type":"article-journal","container-title":"SIAM Review","DOI":"10.1137/141000671","ISSN":"0036-1445, 1095-7200","issue":"1","journalAbbreviation":"SIAM Rev.","language":"en","page":"65-98","source":"DOI.org (Crossref)","title":"Julia: A Fresh Approach to Numerical Computing","title-short":"Julia","volume":"59","author":[{"family":"Bezanson","given":"Jeff"},{"family":"Edelman","given":"Alan"},{"family":"Karpinski","given":"Stefan"},{"family":"Shah","given":"Viral B."}],"issued":{"date-parts":[["2017",1]]}}}],"schema":"https://github.com/citation-style-language/schema/raw/master/csl-citation.json"} </w:instrText>
      </w:r>
      <w:r w:rsidR="009F2095">
        <w:fldChar w:fldCharType="separate"/>
      </w:r>
      <w:r w:rsidR="0076367A">
        <w:rPr>
          <w:noProof/>
        </w:rPr>
        <w:t>[16]</w:t>
      </w:r>
      <w:r w:rsidR="009F2095">
        <w:fldChar w:fldCharType="end"/>
      </w:r>
      <w:r>
        <w:t>.</w:t>
      </w:r>
      <w:r w:rsidR="00F35771">
        <w:t xml:space="preserve"> </w:t>
      </w:r>
      <w:proofErr w:type="spellStart"/>
      <w:r w:rsidR="00F35771">
        <w:t>CalciumScoring.jl</w:t>
      </w:r>
      <w:proofErr w:type="spellEnd"/>
      <w:r w:rsidR="00F35771">
        <w:t xml:space="preserve">, </w:t>
      </w:r>
      <w:proofErr w:type="spellStart"/>
      <w:r w:rsidR="00F35771">
        <w:t>Pluto.jl</w:t>
      </w:r>
      <w:proofErr w:type="spellEnd"/>
      <w:r w:rsidR="00F35771">
        <w:t xml:space="preserve">, </w:t>
      </w:r>
      <w:proofErr w:type="spellStart"/>
      <w:r w:rsidR="00F35771">
        <w:t>Makie.jl</w:t>
      </w:r>
      <w:proofErr w:type="spellEnd"/>
      <w:r w:rsidR="00F35771">
        <w:t xml:space="preserve">, </w:t>
      </w:r>
      <w:proofErr w:type="spellStart"/>
      <w:r w:rsidR="008F3868">
        <w:t>GLM.jl</w:t>
      </w:r>
      <w:proofErr w:type="spellEnd"/>
      <w:r w:rsidR="008F3868">
        <w:t xml:space="preserve">, and </w:t>
      </w:r>
      <w:proofErr w:type="spellStart"/>
      <w:r w:rsidR="008F3868">
        <w:t>MLJ.jl</w:t>
      </w:r>
      <w:proofErr w:type="spellEnd"/>
      <w:r>
        <w:t xml:space="preserve"> </w:t>
      </w:r>
      <w:r w:rsidR="009F2095">
        <w:fldChar w:fldCharType="begin"/>
      </w:r>
      <w:r w:rsidR="006C1971">
        <w:instrText xml:space="preserve"> ADDIN ZOTERO_ITEM CSL_CITATION {"citationID":"qmbbdM9M","properties":{"formattedCitation":"[19]\\uc0\\u8211{}[23]","plainCitation":"[19]–[23]","noteIndex":0},"citationItems":[{"id":356,"uris":["http://zotero.org/users/6884353/items/26FPER5Q"],"itemData":{"id":356,"type":"webpage","title":"Dale-Black/CalciumScoring.jl: Initial Release | Zenodo","URL":"https://zenodo.org/record/6903873","accessed":{"date-parts":[["2022",8,11]]}}},{"id":370,"uris":["http://zotero.org/users/6884353/items/WXR6UI6J"],"itemData":{"id":370,"type":"software","abstract":"GLM v1.8.0 Diff since v1.7.0 Closed issues: Canonical link for negative binomial distribution (#476) Merged pull requests: Update the perf script. (#433) (@dmbates) Adding PowerLink link function in GLM (#474) (@ayushpatnaikgit) Fix mention of canonical link for NegativeBinomial (#478) (@nalimilan) Adding geometric distribution for GLM.jl (#480) (@ayushpatnaikgit) CompatHelper: bump compat for \"StatsFuns\" to \"1.0\" (#484) (@github-actions[bot])","note":"DOI: 10.5281/zenodo.6580436","publisher":"Zenodo","source":"Zenodo","title":"JuliaStats/GLM.jl: v1.8.0","title-short":"JuliaStats/GLM.jl","URL":"https://zenodo.org/record/6580436","author":[{"family":"Bates","given":"Douglas"},{"family":"Noack","given":"Andreas"},{"family":"Kornblith","given":"Simon"},{"family":"Bouchet-Valat","given":"Milan"},{"family":"Borregaard","given":"Michael Krabbe"},{"family":"Arslan","given":"Alex"},{"family":"White","given":"John Myles"},{"family":"Kleinschmidt","given":"Dave"},{"family":"Lynch","given":"Galen"},{"family":"Dunning","given":"Iain"},{"family":"Mogensen","given":"Patrick Kofod"},{"family":"Lendle","given":"Sam"},{"family":"Aluthge","given":"Dilum"},{"family":"Alday","given":"Phillip"},{"family":"pdeffebach","given":""},{"family":"José Bayoán Santiago Calderón","given":"PhD"},{"family":"Patnaik","given":"Ayush"},{"family":"Born","given":"Benjamin"},{"family":"Setzler","given":"Bradley"},{"family":"DuBois","given":"Chris"},{"family":"Quinn","given":"Jacob"},{"family":"Slámečka","given":"Ondřej"},{"family":"Bastide","given":"Paul"},{"family":"Shah","given":"Viral B."},{"family":"Anthony Blaom","given":"PhD"},{"family":"König","given":"Bernhard"},{"family":"Kamiński","given":"Bogumił"},{"family":"Caine","given":"Colin"}],"accessed":{"date-parts":[["2022",9,5]]},"issued":{"date-parts":[["2022",5,25]]}}},{"id":368,"uris":["http://zotero.org/users/6884353/items/8SJDWSGM"],"itemData":{"id":368,"type":"article-journal","container-title":"Journal of Open Source Software","DOI":"10.21105/joss.03349","ISSN":"2475-9066","issue":"65","journalAbbreviation":"JOSS","page":"3349","source":"DOI.org (Crossref)","title":"Makie.jl: Flexible high-performance data visualization for Julia","title-short":"Makie.jl","volume":"6","author":[{"family":"Danisch","given":"Simon"},{"family":"Krumbiegel","given":"Julius"}],"issued":{"date-parts":[["2021",9,1]]}}},{"id":374,"uris":["http://zotero.org/users/6884353/items/2448KBR5"],"itemData":{"id":374,"type":"software","abstract":"Pluto v0.19.11 Try this release in your browser! (Available 30 minutes after the release) &lt;a href=\"https://binder.plutojl.org/v0.19.11/\"&gt;&lt;img alt=\"Binder logo\" src=\"https://mybinder.org/badge_logo.svg\"&gt;&lt;/a&gt; Generate your own binder links using pluto-on-binder.glitch.me! Diff since v0.19.10 Merged pull requests: Add base_url option (#2227) (@Pangoraw) Closed issues: WebSocket does not connect (#1965) Remove base url path sent in from proxy servers, to not get \"Not found!\" error? (#2225) New features (TODO) Performance improvements (TODO) Fixes (TODO) Internal changes (TODO)","note":"DOI: 10.5281/zenodo.6916713","publisher":"Zenodo","source":"Zenodo","title":"fonsp/Pluto.jl: v0.19.11","title-short":"fonsp/Pluto.jl","URL":"https://zenodo.org/record/6916713","author":[{"family":"Plas","given":"Fons","dropping-particle":"van der"},{"family":"Dral","given":"Michiel"},{"family":"Berg","given":"Paul"},{"family":"Γεωργακόπουλος","given":"Παναγιώτης"},{"family":"Huijzer","given":"Rik"},{"family":"Bochenski","given":"Nicholas"},{"family":"Mengali","given":"Alberto"},{"family":"Lungwitz","given":"Benjamin"},{"family":"Burns","given":"Connor"},{"family":"Priyashan","given":"Hirumal"},{"family":"Ling","given":"Jerry"},{"family":"Zhang","given":"Eric"},{"family":"Schneider","given":"Felipe S. S."},{"family":"Weaver","given":"Ian"},{"family":"Rogerluo","given":""},{"family":"Kadowaki","given":"Shuhei"},{"family":"Wu","given":"Zihua"},{"family":"Gerritsen","given":"Jelmar"},{"family":"Novosel","given":"Rok"},{"family":"Supanat","given":""},{"family":"Moon","given":"Zachary"},{"family":"pupuis","given":""},{"family":"Abbott","given":"Michael"},{"family":"Bauer","given":"Nicholas"},{"family":"Bouffard","given":"Patrick"},{"family":"Terasaki","given":"Satoshi"},{"family":"Polasa","given":"Shashank"},{"family":"TheCedarPrince","given":""}],"accessed":{"date-parts":[["2022",9,5]]},"issued":{"date-parts":[["2022",7,27]]}}},{"id":259,"uris":["http://zotero.org/users/6884353/items/8QAUEF6K"],"itemData":{"id":259,"type":"webpage","abstract":"In-memory tabular data in Julia. Contribute to JuliaData/DataFrames.jl development by creating an account on GitHub.","container-title":"GitHub","language":"en","title":"DataFrames.jl/index.md at main · JuliaData/DataFrames.jl","URL":"https://github.com/JuliaData/DataFrames.jl","accessed":{"date-parts":[["2022",6,1]]}}}],"schema":"https://github.com/citation-style-language/schema/raw/master/csl-citation.json"} </w:instrText>
      </w:r>
      <w:r w:rsidR="009F2095">
        <w:fldChar w:fldCharType="separate"/>
      </w:r>
      <w:r w:rsidR="006C1971" w:rsidRPr="006C1971">
        <w:rPr>
          <w:rFonts w:ascii="Calibri" w:cs="Calibri"/>
        </w:rPr>
        <w:t>[19]–[23]</w:t>
      </w:r>
      <w:r w:rsidR="009F2095">
        <w:fldChar w:fldCharType="end"/>
      </w:r>
      <w:r w:rsidR="001C5601">
        <w:t xml:space="preserve"> </w:t>
      </w:r>
      <w:r w:rsidR="00F07503">
        <w:t xml:space="preserve">were </w:t>
      </w:r>
      <w:r w:rsidR="001A3DB6">
        <w:t xml:space="preserve">used </w:t>
      </w:r>
      <w:r w:rsidR="001C5601">
        <w:t>for the calcium scoring and the analysis</w:t>
      </w:r>
      <w:r w:rsidR="005518A9">
        <w:t xml:space="preserve"> throughout this study</w:t>
      </w:r>
      <w:r w:rsidR="00D0698D">
        <w:t>. RMSE and</w:t>
      </w:r>
      <w:r w:rsidR="009561E8">
        <w:t xml:space="preserve"> </w:t>
      </w:r>
      <w:r w:rsidR="00D0698D">
        <w:t xml:space="preserve">RMSD </w:t>
      </w:r>
      <w:r w:rsidR="00EE376D">
        <w:t>were</w:t>
      </w:r>
      <w:r w:rsidR="00D0698D">
        <w:t xml:space="preserve"> calculated for all linear regression measurements</w:t>
      </w:r>
      <w:r w:rsidR="00967760">
        <w:t>.</w:t>
      </w:r>
    </w:p>
    <w:p w14:paraId="5FD8D8E4" w14:textId="0D464F1E" w:rsidR="00F63E7D" w:rsidRPr="00F63E7D" w:rsidRDefault="004B322F" w:rsidP="002B61D2">
      <w:pPr>
        <w:pStyle w:val="Heading1"/>
        <w:spacing w:line="480" w:lineRule="auto"/>
      </w:pPr>
      <w:r>
        <w:t>III. Results</w:t>
      </w:r>
    </w:p>
    <w:p w14:paraId="6B546CD7" w14:textId="439D8203" w:rsidR="004B322F" w:rsidRDefault="004B322F" w:rsidP="002B61D2">
      <w:pPr>
        <w:pStyle w:val="Heading2"/>
        <w:spacing w:line="480" w:lineRule="auto"/>
      </w:pPr>
      <w:r>
        <w:t>3.</w:t>
      </w:r>
      <w:r w:rsidR="00EA01BA">
        <w:t>1</w:t>
      </w:r>
      <w:r>
        <w:t xml:space="preserve"> – Accuracy</w:t>
      </w:r>
    </w:p>
    <w:p w14:paraId="33FA22CC" w14:textId="79D33063" w:rsidR="00DA3E9B" w:rsidRDefault="00E415F8" w:rsidP="002B61D2">
      <w:pPr>
        <w:spacing w:line="480" w:lineRule="auto"/>
      </w:pPr>
      <w:r>
        <w:t xml:space="preserve">Linear regression was performed for integrated calcium </w:t>
      </w:r>
      <w:r w:rsidR="00113F85">
        <w:t xml:space="preserve">mass </w:t>
      </w:r>
      <w:r>
        <w:t xml:space="preserve">and </w:t>
      </w:r>
      <w:proofErr w:type="spellStart"/>
      <w:r>
        <w:t>Agatston</w:t>
      </w:r>
      <w:proofErr w:type="spellEnd"/>
      <w:r>
        <w:t xml:space="preserve"> scoring, using the known calcium mass of the inserts as the reference.</w:t>
      </w:r>
      <w:r w:rsidR="00DA3E9B">
        <w:t xml:space="preserve"> The images were analyzed in two categories</w:t>
      </w:r>
      <w:r w:rsidR="006C07B2">
        <w:t>: stationary</w:t>
      </w:r>
      <w:r w:rsidR="00DA3E9B">
        <w:t xml:space="preserve"> (no motion) and motion. </w:t>
      </w:r>
      <w:r>
        <w:t xml:space="preserve"> </w:t>
      </w:r>
    </w:p>
    <w:p w14:paraId="31324B39" w14:textId="77777777" w:rsidR="00DA3E9B" w:rsidRPr="00E415F8" w:rsidRDefault="00DA3E9B" w:rsidP="002B61D2">
      <w:pPr>
        <w:spacing w:line="480" w:lineRule="auto"/>
      </w:pPr>
    </w:p>
    <w:p w14:paraId="47D59996" w14:textId="45DB2B2B" w:rsidR="004B322F" w:rsidRDefault="004B322F" w:rsidP="002B61D2">
      <w:pPr>
        <w:pStyle w:val="Heading3"/>
        <w:spacing w:line="480" w:lineRule="auto"/>
      </w:pPr>
      <w:r>
        <w:t>3.</w:t>
      </w:r>
      <w:r w:rsidR="00EA01BA">
        <w:t>1</w:t>
      </w:r>
      <w:r>
        <w:t>.1 – No Motion</w:t>
      </w:r>
    </w:p>
    <w:p w14:paraId="551B8EC2" w14:textId="76BE29CD" w:rsidR="00DA3E9B" w:rsidRDefault="00DA3E9B" w:rsidP="00DE50A1">
      <w:pPr>
        <w:spacing w:line="480" w:lineRule="auto"/>
      </w:pPr>
      <w:r>
        <w:t xml:space="preserve">Integrated calcium </w:t>
      </w:r>
      <w:r w:rsidR="00113F85">
        <w:t xml:space="preserve">mass </w:t>
      </w:r>
      <w:r w:rsidR="007D7CE0">
        <w:t xml:space="preserve">(Fig. </w:t>
      </w:r>
      <w:r w:rsidR="00F93194">
        <w:t>4</w:t>
      </w:r>
      <w:r w:rsidR="007D7CE0">
        <w:t>A)</w:t>
      </w:r>
      <w:r>
        <w:t xml:space="preserve"> was more accurate and precise than </w:t>
      </w:r>
      <w:proofErr w:type="spellStart"/>
      <w:r>
        <w:t>Agatston</w:t>
      </w:r>
      <w:proofErr w:type="spellEnd"/>
      <w:r>
        <w:t xml:space="preserve"> scoring</w:t>
      </w:r>
      <w:r w:rsidR="007D7CE0">
        <w:t xml:space="preserve"> (Fig. </w:t>
      </w:r>
      <w:r w:rsidR="00F93194">
        <w:t>4</w:t>
      </w:r>
      <w:r w:rsidR="007D7CE0">
        <w:t>B)</w:t>
      </w:r>
      <w:r w:rsidR="00505856">
        <w:t>,</w:t>
      </w:r>
      <w:r>
        <w:t xml:space="preserve"> with an RMSE of </w:t>
      </w:r>
      <w:r w:rsidR="009F368C">
        <w:t>2.87</w:t>
      </w:r>
      <w:r>
        <w:t xml:space="preserve"> and 4.0</w:t>
      </w:r>
      <w:r w:rsidR="00A84898">
        <w:t>7</w:t>
      </w:r>
      <w:r>
        <w:t>, respectively, and an RMSD of 2.</w:t>
      </w:r>
      <w:r w:rsidR="009F368C">
        <w:t>69</w:t>
      </w:r>
      <w:r>
        <w:t xml:space="preserve"> and 3.3</w:t>
      </w:r>
      <w:r w:rsidR="009F368C">
        <w:t>1</w:t>
      </w:r>
      <w:r>
        <w:t>, respectively. The RMSE, RMSD, r-correlation coefficient</w:t>
      </w:r>
      <w:r w:rsidR="00505856">
        <w:t xml:space="preserve">, </w:t>
      </w:r>
      <w:r>
        <w:t xml:space="preserve">and the </w:t>
      </w:r>
      <w:r w:rsidR="00EE376D">
        <w:t>best-fit</w:t>
      </w:r>
      <w:r w:rsidR="006C07B2">
        <w:t xml:space="preserve"> line equation</w:t>
      </w:r>
      <w:r>
        <w:t xml:space="preserve"> for both techniques can be seen in </w:t>
      </w:r>
      <w:r w:rsidR="00BA66AE">
        <w:t>F</w:t>
      </w:r>
      <w:r>
        <w:t xml:space="preserve">igure </w:t>
      </w:r>
      <w:r w:rsidR="00F93194">
        <w:t>4</w:t>
      </w:r>
      <w:r>
        <w:t>.</w:t>
      </w:r>
    </w:p>
    <w:p w14:paraId="11A4CAB4" w14:textId="77777777" w:rsidR="00DA3E9B" w:rsidRPr="00DA3E9B" w:rsidRDefault="00DA3E9B" w:rsidP="002B61D2">
      <w:pPr>
        <w:spacing w:line="480" w:lineRule="auto"/>
      </w:pPr>
    </w:p>
    <w:p w14:paraId="0FB5F14C" w14:textId="0A364CA1" w:rsidR="004B322F" w:rsidRDefault="004B322F" w:rsidP="002B61D2">
      <w:pPr>
        <w:pStyle w:val="Heading3"/>
        <w:spacing w:line="480" w:lineRule="auto"/>
      </w:pPr>
      <w:r>
        <w:t>3.</w:t>
      </w:r>
      <w:r w:rsidR="00EA01BA">
        <w:t>1</w:t>
      </w:r>
      <w:r>
        <w:t xml:space="preserve">.2 – Motion </w:t>
      </w:r>
    </w:p>
    <w:p w14:paraId="371060DE" w14:textId="0C90B5F9" w:rsidR="004F38D5" w:rsidRDefault="00A55C70" w:rsidP="00DE50A1">
      <w:pPr>
        <w:spacing w:line="480" w:lineRule="auto"/>
      </w:pPr>
      <w:r>
        <w:t xml:space="preserve">For </w:t>
      </w:r>
      <w:r w:rsidR="00505856">
        <w:t>motion-affected</w:t>
      </w:r>
      <w:r>
        <w:t xml:space="preserve"> inserts, </w:t>
      </w:r>
      <w:r w:rsidR="00F76C0C">
        <w:t xml:space="preserve">integrated calcium mass (Fig. 5A) was more accurate and precise than </w:t>
      </w:r>
      <w:proofErr w:type="spellStart"/>
      <w:r w:rsidR="00F76C0C">
        <w:t>Agatston</w:t>
      </w:r>
      <w:proofErr w:type="spellEnd"/>
      <w:r w:rsidR="00F76C0C">
        <w:t xml:space="preserve"> scoring (Fig. 5B), with an RMSE of 9.70 and 19.98, respectively, and an RMSD of </w:t>
      </w:r>
      <w:r w:rsidR="00F76C0C">
        <w:lastRenderedPageBreak/>
        <w:t xml:space="preserve">9.59 and 13.86, respectively. </w:t>
      </w:r>
      <w:r>
        <w:t xml:space="preserve"> The RMSE, RMSD, r-correlation coefficient, and the </w:t>
      </w:r>
      <w:r w:rsidR="00EE376D">
        <w:t>best-fit</w:t>
      </w:r>
      <w:r w:rsidR="006C07B2">
        <w:t xml:space="preserve"> line equation</w:t>
      </w:r>
      <w:r>
        <w:t xml:space="preserve"> for both techniques can be seen in </w:t>
      </w:r>
      <w:r w:rsidR="00BA66AE">
        <w:t>F</w:t>
      </w:r>
      <w:r>
        <w:t xml:space="preserve">igure </w:t>
      </w:r>
      <w:r w:rsidR="00F93194">
        <w:t>5</w:t>
      </w:r>
      <w:r>
        <w:t>.</w:t>
      </w:r>
    </w:p>
    <w:p w14:paraId="31B120AE" w14:textId="77777777" w:rsidR="004F38D5" w:rsidRPr="00DA3E9B" w:rsidRDefault="004F38D5" w:rsidP="002B61D2">
      <w:pPr>
        <w:spacing w:line="480" w:lineRule="auto"/>
      </w:pPr>
    </w:p>
    <w:p w14:paraId="2150E979" w14:textId="17262316" w:rsidR="00DE0DD3" w:rsidRPr="009F41A2" w:rsidRDefault="004B322F" w:rsidP="002B61D2">
      <w:pPr>
        <w:pStyle w:val="Heading2"/>
        <w:spacing w:line="480" w:lineRule="auto"/>
      </w:pPr>
      <w:r>
        <w:t>3</w:t>
      </w:r>
      <w:r w:rsidR="00EA01BA">
        <w:t>.2</w:t>
      </w:r>
      <w:r>
        <w:t xml:space="preserve"> – Reproducibility</w:t>
      </w:r>
    </w:p>
    <w:p w14:paraId="3D8C40BF" w14:textId="1FFCEC87" w:rsidR="00DD7159" w:rsidRDefault="00BE36B4" w:rsidP="00DE50A1">
      <w:pPr>
        <w:spacing w:line="480" w:lineRule="auto"/>
      </w:pPr>
      <w:r>
        <w:t>Figure</w:t>
      </w:r>
      <w:r w:rsidR="000150FF">
        <w:t xml:space="preserve"> </w:t>
      </w:r>
      <w:r w:rsidR="00F93194">
        <w:t>6</w:t>
      </w:r>
      <w:r w:rsidR="000150FF">
        <w:t xml:space="preserve"> shows </w:t>
      </w:r>
      <w:r>
        <w:t>reproducibility measurement</w:t>
      </w:r>
      <w:r w:rsidR="000150FF">
        <w:t>s</w:t>
      </w:r>
      <w:r>
        <w:t xml:space="preserve"> on a </w:t>
      </w:r>
      <w:r w:rsidR="00505856">
        <w:t>vendor-specific</w:t>
      </w:r>
      <w:r>
        <w:t xml:space="preserve"> basis for </w:t>
      </w:r>
      <w:r w:rsidR="00DD4F67">
        <w:t xml:space="preserve">the calculated calcium mass of </w:t>
      </w:r>
      <w:r>
        <w:t xml:space="preserve">scan 1 compared </w:t>
      </w:r>
      <w:r w:rsidR="00DD4F67">
        <w:t>to the calculated calcium mass</w:t>
      </w:r>
      <w:r>
        <w:t xml:space="preserve"> </w:t>
      </w:r>
      <w:r w:rsidR="00505856">
        <w:t xml:space="preserve">of </w:t>
      </w:r>
      <w:r>
        <w:t>scan 2</w:t>
      </w:r>
      <w:r w:rsidR="000150FF">
        <w:t xml:space="preserve"> using the integrated calcium </w:t>
      </w:r>
      <w:r w:rsidR="00113F85">
        <w:t xml:space="preserve">mass </w:t>
      </w:r>
      <w:r w:rsidR="000150FF">
        <w:t>technique</w:t>
      </w:r>
      <w:r>
        <w:t xml:space="preserve">. </w:t>
      </w:r>
      <w:r w:rsidR="000150FF">
        <w:t>The</w:t>
      </w:r>
      <w:r w:rsidR="0063309F">
        <w:t xml:space="preserve"> RMSE </w:t>
      </w:r>
      <w:r w:rsidR="00DF071D">
        <w:t>was</w:t>
      </w:r>
      <w:r w:rsidR="0063309F">
        <w:t xml:space="preserve"> 2.</w:t>
      </w:r>
      <w:r w:rsidR="00DD5B96">
        <w:t>57</w:t>
      </w:r>
      <w:r w:rsidR="0063309F">
        <w:t>, 1.</w:t>
      </w:r>
      <w:r w:rsidR="00DD5B96">
        <w:t>92</w:t>
      </w:r>
      <w:r w:rsidR="0063309F">
        <w:t>, 1.</w:t>
      </w:r>
      <w:r w:rsidR="00DD5B96">
        <w:t>39</w:t>
      </w:r>
      <w:r w:rsidR="0063309F">
        <w:t>, and 2.</w:t>
      </w:r>
      <w:r w:rsidR="00DD5B96">
        <w:t xml:space="preserve">18 </w:t>
      </w:r>
      <w:r w:rsidR="000150FF">
        <w:t xml:space="preserve">for </w:t>
      </w:r>
      <w:r w:rsidR="00890B1C" w:rsidRPr="00890B1C">
        <w:t>scanner</w:t>
      </w:r>
      <w:r w:rsidR="00890B1C">
        <w:t xml:space="preserve"> 1</w:t>
      </w:r>
      <w:r w:rsidR="000150FF">
        <w:t xml:space="preserve"> (Fig. </w:t>
      </w:r>
      <w:r w:rsidR="00F93194">
        <w:t>6</w:t>
      </w:r>
      <w:r w:rsidR="000150FF">
        <w:t xml:space="preserve">A), </w:t>
      </w:r>
      <w:r w:rsidR="00890B1C" w:rsidRPr="00890B1C">
        <w:t xml:space="preserve">scanner </w:t>
      </w:r>
      <w:r w:rsidR="00890B1C">
        <w:t>2</w:t>
      </w:r>
      <w:r w:rsidR="000150FF">
        <w:t xml:space="preserve"> (Fig. </w:t>
      </w:r>
      <w:r w:rsidR="00F93194">
        <w:t>6</w:t>
      </w:r>
      <w:r w:rsidR="000150FF">
        <w:t xml:space="preserve">B), </w:t>
      </w:r>
      <w:r w:rsidR="00890B1C" w:rsidRPr="00890B1C">
        <w:t xml:space="preserve">scanner </w:t>
      </w:r>
      <w:r w:rsidR="00890B1C">
        <w:t>3</w:t>
      </w:r>
      <w:r w:rsidR="000150FF">
        <w:t xml:space="preserve"> (Fig. </w:t>
      </w:r>
      <w:r w:rsidR="00F93194">
        <w:t>6</w:t>
      </w:r>
      <w:r w:rsidR="000150FF">
        <w:t xml:space="preserve">C), and </w:t>
      </w:r>
      <w:r w:rsidR="00890B1C" w:rsidRPr="00890B1C">
        <w:t xml:space="preserve">scanner </w:t>
      </w:r>
      <w:r w:rsidR="004A6E34">
        <w:t>4</w:t>
      </w:r>
      <w:r w:rsidR="000150FF">
        <w:t xml:space="preserve"> (Fig. </w:t>
      </w:r>
      <w:r w:rsidR="00F93194">
        <w:t>6</w:t>
      </w:r>
      <w:r w:rsidR="000150FF">
        <w:t xml:space="preserve">D), </w:t>
      </w:r>
      <w:r w:rsidR="0063309F">
        <w:t>respectively.</w:t>
      </w:r>
      <w:r w:rsidR="000150FF">
        <w:t xml:space="preserve"> The RMSD </w:t>
      </w:r>
      <w:r w:rsidR="00DF071D">
        <w:t>was</w:t>
      </w:r>
      <w:r w:rsidR="000150FF">
        <w:t xml:space="preserve"> </w:t>
      </w:r>
      <w:r w:rsidR="00DD5B96">
        <w:t>0.79</w:t>
      </w:r>
      <w:r w:rsidR="000150FF">
        <w:t>, 1</w:t>
      </w:r>
      <w:r w:rsidR="00DD5B96">
        <w:t>.24</w:t>
      </w:r>
      <w:r w:rsidR="000150FF">
        <w:t>, 1.</w:t>
      </w:r>
      <w:r w:rsidR="00DD5B96">
        <w:t>2</w:t>
      </w:r>
      <w:r w:rsidR="005B041F">
        <w:t>3</w:t>
      </w:r>
      <w:r w:rsidR="000150FF">
        <w:t>, and 2.</w:t>
      </w:r>
      <w:r w:rsidR="00DD5B96">
        <w:t>09</w:t>
      </w:r>
      <w:r w:rsidR="000150FF">
        <w:t xml:space="preserve"> for </w:t>
      </w:r>
      <w:r w:rsidR="004A6E34">
        <w:t>scanners 1-4</w:t>
      </w:r>
      <w:r w:rsidR="000150FF">
        <w:t xml:space="preserve">, respectively. </w:t>
      </w:r>
    </w:p>
    <w:p w14:paraId="6E5C493B" w14:textId="69D45741" w:rsidR="00BE36B4" w:rsidRDefault="00BE36B4" w:rsidP="002B61D2">
      <w:pPr>
        <w:spacing w:line="480" w:lineRule="auto"/>
      </w:pPr>
    </w:p>
    <w:p w14:paraId="2B68AB49" w14:textId="1D084025" w:rsidR="00DA7B70" w:rsidRPr="00BE36B4" w:rsidRDefault="00DA7B70" w:rsidP="00DE50A1">
      <w:pPr>
        <w:spacing w:line="480" w:lineRule="auto"/>
      </w:pPr>
      <w:r>
        <w:t xml:space="preserve">Figure </w:t>
      </w:r>
      <w:r w:rsidR="00F93194">
        <w:t>7</w:t>
      </w:r>
      <w:r>
        <w:t xml:space="preserve"> shows reproducibility measurements on a </w:t>
      </w:r>
      <w:r w:rsidR="00505856">
        <w:t>vendor-specific</w:t>
      </w:r>
      <w:r>
        <w:t xml:space="preserve"> basis for the calculated calcium mass of scan 1 compared to the calculated calcium mass </w:t>
      </w:r>
      <w:r w:rsidR="00505856">
        <w:t xml:space="preserve">of </w:t>
      </w:r>
      <w:r>
        <w:t xml:space="preserve">scan 2 using the </w:t>
      </w:r>
      <w:proofErr w:type="spellStart"/>
      <w:r w:rsidR="00560C5C">
        <w:t>Agatston</w:t>
      </w:r>
      <w:proofErr w:type="spellEnd"/>
      <w:r>
        <w:t xml:space="preserve"> scoring technique. The RMSE </w:t>
      </w:r>
      <w:r w:rsidR="00D65DD4">
        <w:t>was</w:t>
      </w:r>
      <w:r>
        <w:t xml:space="preserve"> 2.</w:t>
      </w:r>
      <w:r w:rsidR="007257EF">
        <w:t>0</w:t>
      </w:r>
      <w:r w:rsidR="0035648A">
        <w:t>4</w:t>
      </w:r>
      <w:r>
        <w:t xml:space="preserve">, </w:t>
      </w:r>
      <w:r w:rsidR="0035648A">
        <w:t>2.5</w:t>
      </w:r>
      <w:r w:rsidR="007257EF">
        <w:t>9</w:t>
      </w:r>
      <w:r>
        <w:t xml:space="preserve">, </w:t>
      </w:r>
      <w:r w:rsidR="0035648A">
        <w:t>0.5</w:t>
      </w:r>
      <w:r w:rsidR="007257EF">
        <w:t>3</w:t>
      </w:r>
      <w:r>
        <w:t xml:space="preserve">, and </w:t>
      </w:r>
      <w:r w:rsidR="007257EF">
        <w:t>0.99</w:t>
      </w:r>
      <w:r>
        <w:t xml:space="preserve"> for </w:t>
      </w:r>
      <w:r w:rsidR="0030404A" w:rsidRPr="0030404A">
        <w:t>scanner 1</w:t>
      </w:r>
      <w:r>
        <w:t xml:space="preserve"> (Fig. </w:t>
      </w:r>
      <w:r w:rsidR="00F93194">
        <w:t>7</w:t>
      </w:r>
      <w:r w:rsidR="00D51C61">
        <w:t>A</w:t>
      </w:r>
      <w:r>
        <w:t xml:space="preserve">), </w:t>
      </w:r>
      <w:r w:rsidR="00D51C61" w:rsidRPr="00D51C61">
        <w:t xml:space="preserve">scanner </w:t>
      </w:r>
      <w:r w:rsidR="00D51C61">
        <w:t>2</w:t>
      </w:r>
      <w:r>
        <w:t xml:space="preserve"> (Fig. </w:t>
      </w:r>
      <w:r w:rsidR="00F93194">
        <w:t>7</w:t>
      </w:r>
      <w:r w:rsidR="00D51C61">
        <w:t>B</w:t>
      </w:r>
      <w:r>
        <w:t xml:space="preserve">), </w:t>
      </w:r>
      <w:r w:rsidR="00D51C61" w:rsidRPr="00D51C61">
        <w:t xml:space="preserve">scanner </w:t>
      </w:r>
      <w:r w:rsidR="00D77FC2">
        <w:t>3</w:t>
      </w:r>
      <w:r>
        <w:t xml:space="preserve"> (Fig. </w:t>
      </w:r>
      <w:r w:rsidR="00F93194">
        <w:t>7</w:t>
      </w:r>
      <w:r w:rsidR="00D51C61">
        <w:t>C</w:t>
      </w:r>
      <w:r>
        <w:t xml:space="preserve">), and </w:t>
      </w:r>
      <w:r w:rsidR="00D77FC2" w:rsidRPr="00D77FC2">
        <w:t xml:space="preserve">scanner </w:t>
      </w:r>
      <w:r w:rsidR="00D77FC2">
        <w:t>4</w:t>
      </w:r>
      <w:r>
        <w:t xml:space="preserve"> (Fig. </w:t>
      </w:r>
      <w:r w:rsidR="00F93194">
        <w:t>7</w:t>
      </w:r>
      <w:r w:rsidR="00D51C61">
        <w:t>D</w:t>
      </w:r>
      <w:r>
        <w:t xml:space="preserve">), respectively. The RMSD </w:t>
      </w:r>
      <w:r w:rsidR="00D65DD4">
        <w:t>was</w:t>
      </w:r>
      <w:r>
        <w:t xml:space="preserve"> </w:t>
      </w:r>
      <w:r w:rsidR="0035648A">
        <w:t>1.1</w:t>
      </w:r>
      <w:r w:rsidR="007257EF">
        <w:t>5</w:t>
      </w:r>
      <w:r>
        <w:t xml:space="preserve">, </w:t>
      </w:r>
      <w:r w:rsidR="0035648A">
        <w:t>2.0</w:t>
      </w:r>
      <w:r w:rsidR="007257EF">
        <w:t>4</w:t>
      </w:r>
      <w:r>
        <w:t xml:space="preserve">, </w:t>
      </w:r>
      <w:r w:rsidR="0035648A">
        <w:t>0.1</w:t>
      </w:r>
      <w:r w:rsidR="007257EF">
        <w:t>5</w:t>
      </w:r>
      <w:r>
        <w:t xml:space="preserve">, and </w:t>
      </w:r>
      <w:r w:rsidR="0035648A">
        <w:t>0.83</w:t>
      </w:r>
      <w:r>
        <w:t xml:space="preserve"> for scanners</w:t>
      </w:r>
      <w:r w:rsidR="00614833">
        <w:t xml:space="preserve"> 1-4</w:t>
      </w:r>
      <w:r>
        <w:t xml:space="preserve">, respectively. </w:t>
      </w:r>
    </w:p>
    <w:p w14:paraId="12243D05" w14:textId="77777777" w:rsidR="00DA7B70" w:rsidRDefault="00DA7B70" w:rsidP="002B61D2">
      <w:pPr>
        <w:spacing w:line="480" w:lineRule="auto"/>
      </w:pPr>
    </w:p>
    <w:p w14:paraId="281BDD3B" w14:textId="60910938" w:rsidR="00573533" w:rsidRDefault="00DE0DD3" w:rsidP="002B61D2">
      <w:pPr>
        <w:spacing w:line="480" w:lineRule="auto"/>
      </w:pPr>
      <w:r>
        <w:t xml:space="preserve">All </w:t>
      </w:r>
      <w:r w:rsidR="00505856">
        <w:t>ten</w:t>
      </w:r>
      <w:r>
        <w:t xml:space="preserve"> scans were analyzed</w:t>
      </w:r>
      <w:r w:rsidR="00D41A47">
        <w:t xml:space="preserve"> (five large phantom scans and five small phantom scans)</w:t>
      </w:r>
      <w:r w:rsidR="00505856">
        <w:t>,</w:t>
      </w:r>
      <w:r>
        <w:t xml:space="preserve"> and RMSE, RMSD, and R-correlation values were computed. Table </w:t>
      </w:r>
      <w:r w:rsidR="00573533">
        <w:t>2</w:t>
      </w:r>
      <w:r>
        <w:t xml:space="preserve"> shows the average RMSE and RMSD values of each </w:t>
      </w:r>
      <w:r w:rsidR="00BE5F61">
        <w:t>vendor</w:t>
      </w:r>
      <w:r>
        <w:t xml:space="preserve">. </w:t>
      </w:r>
      <w:r w:rsidR="006C07B2">
        <w:t>On average, integrated</w:t>
      </w:r>
      <w:r>
        <w:t xml:space="preserve"> calcium </w:t>
      </w:r>
      <w:r w:rsidR="00113F85">
        <w:t xml:space="preserve">mass </w:t>
      </w:r>
      <w:r>
        <w:t xml:space="preserve">had a lower RMSE and RMSD value for </w:t>
      </w:r>
      <w:r w:rsidR="00D05823">
        <w:t>Scanner</w:t>
      </w:r>
      <w:r w:rsidR="007257EF">
        <w:t xml:space="preserve">s </w:t>
      </w:r>
      <w:r w:rsidR="00D05823">
        <w:t>2</w:t>
      </w:r>
      <w:r w:rsidR="007257EF">
        <w:t>-4</w:t>
      </w:r>
      <w:r w:rsidR="00077D71">
        <w:t xml:space="preserve"> but</w:t>
      </w:r>
      <w:r w:rsidR="00573533">
        <w:t xml:space="preserve"> was less reproducible </w:t>
      </w:r>
      <w:r w:rsidR="009D2979">
        <w:t xml:space="preserve">(higher RMSE and RMSD) </w:t>
      </w:r>
      <w:r w:rsidR="00573533">
        <w:t xml:space="preserve">when using </w:t>
      </w:r>
      <w:r w:rsidR="00D05823">
        <w:t>Scanner 1</w:t>
      </w:r>
      <w:r>
        <w:t>.</w:t>
      </w:r>
    </w:p>
    <w:p w14:paraId="166F80B9" w14:textId="2C09B70C" w:rsidR="00DA1032" w:rsidRDefault="00DA1032" w:rsidP="00773208">
      <w:pPr>
        <w:spacing w:line="480" w:lineRule="auto"/>
      </w:pPr>
    </w:p>
    <w:p w14:paraId="4BB30A6E" w14:textId="085FBF63" w:rsidR="00EA01BA" w:rsidRDefault="00EA01BA" w:rsidP="002B61D2">
      <w:pPr>
        <w:pStyle w:val="Heading2"/>
        <w:spacing w:line="480" w:lineRule="auto"/>
      </w:pPr>
      <w:r>
        <w:lastRenderedPageBreak/>
        <w:t>3.3 – Sensitivity</w:t>
      </w:r>
      <w:r w:rsidR="003F6700">
        <w:t xml:space="preserve"> and Specificity</w:t>
      </w:r>
    </w:p>
    <w:p w14:paraId="424283D3" w14:textId="47C62080" w:rsidR="00EA01BA" w:rsidRDefault="00EA01BA" w:rsidP="00DE50A1">
      <w:pPr>
        <w:spacing w:line="480" w:lineRule="auto"/>
      </w:pPr>
      <w:proofErr w:type="spellStart"/>
      <w:r>
        <w:t>Agatston</w:t>
      </w:r>
      <w:proofErr w:type="spellEnd"/>
      <w:r>
        <w:t xml:space="preserve"> scoring produces a false-negative </w:t>
      </w:r>
      <w:r w:rsidR="008C6970">
        <w:t>(CAC=0)</w:t>
      </w:r>
      <w:r>
        <w:t xml:space="preserve"> score whenever a region of interest containing some known calcium returns a CAC score of precisely zero (CAC=0). </w:t>
      </w:r>
      <w:r w:rsidR="00FC6C48">
        <w:t>Integrated calcium mass measures</w:t>
      </w:r>
      <w:r w:rsidR="00FC6C48" w:rsidRPr="00BF32E7">
        <w:t xml:space="preserve"> real </w:t>
      </w:r>
      <w:r w:rsidR="00FC6C48">
        <w:t xml:space="preserve">masses that can be </w:t>
      </w:r>
      <w:r w:rsidR="00FC6C48" w:rsidRPr="00BF32E7">
        <w:t xml:space="preserve">negative </w:t>
      </w:r>
      <w:r w:rsidR="00FC6C48">
        <w:t>or</w:t>
      </w:r>
      <w:r w:rsidR="00FC6C48" w:rsidRPr="00BF32E7">
        <w:t xml:space="preserve"> positive, so a </w:t>
      </w:r>
      <w:r w:rsidR="00EE376D">
        <w:t>false-negative (CAC=0) score</w:t>
      </w:r>
      <w:r w:rsidR="00FC6C48" w:rsidRPr="00BF32E7">
        <w:t xml:space="preserve"> was determined to be any mass calculation less than or equal to</w:t>
      </w:r>
      <w:r w:rsidR="008C6970">
        <w:t xml:space="preserve"> the mean integrated calcium mass of pure background, plus 1.5 standard deviations.</w:t>
      </w:r>
      <w:r w:rsidR="00EE376D">
        <w:t xml:space="preserve"> Likewise, a false-positive (CAC&gt;0) score was any mass calculation on pure background that was greater than the mean integrated calcium mass of pure background, 1.5 standard deviations.</w:t>
      </w:r>
      <w:r w:rsidR="008C6970">
        <w:t xml:space="preserve"> The additional standard deviation within the threshold helps avoid false-positive (CAC&gt;0) scores for regions with no calcium</w:t>
      </w:r>
      <w:r w:rsidR="00FC6C48" w:rsidRPr="00BF32E7">
        <w:t>.</w:t>
      </w:r>
      <w:r>
        <w:t xml:space="preserve"> Out of 360 total measured calcium regions, integrated calcium </w:t>
      </w:r>
      <w:r w:rsidR="00113F85">
        <w:t xml:space="preserve">mass </w:t>
      </w:r>
      <w:r>
        <w:t xml:space="preserve">produced </w:t>
      </w:r>
      <w:r w:rsidR="00C1412F">
        <w:t>54</w:t>
      </w:r>
      <w:r w:rsidR="008C6970">
        <w:t xml:space="preserve"> </w:t>
      </w:r>
      <w:r>
        <w:t xml:space="preserve">false-negative </w:t>
      </w:r>
      <w:r w:rsidR="008C6970">
        <w:t>(CAC=0)</w:t>
      </w:r>
      <w:r>
        <w:t xml:space="preserve"> scores, while </w:t>
      </w:r>
      <w:proofErr w:type="spellStart"/>
      <w:r>
        <w:t>Agatston</w:t>
      </w:r>
      <w:proofErr w:type="spellEnd"/>
      <w:r>
        <w:t xml:space="preserve"> scoring produced 10</w:t>
      </w:r>
      <w:r w:rsidR="00C1412F">
        <w:t>2</w:t>
      </w:r>
      <w:r w:rsidRPr="00F63E7D">
        <w:t xml:space="preserve"> </w:t>
      </w:r>
      <w:r w:rsidR="008C6970">
        <w:t xml:space="preserve">false-negative (CAC=0) </w:t>
      </w:r>
      <w:r>
        <w:t xml:space="preserve">scores. Figure </w:t>
      </w:r>
      <w:r w:rsidR="00F93194">
        <w:t>8</w:t>
      </w:r>
      <w:r>
        <w:t xml:space="preserve"> shows the percentage of false-negative </w:t>
      </w:r>
      <w:r w:rsidR="00F93194">
        <w:t>(CAC=0</w:t>
      </w:r>
      <w:proofErr w:type="gramStart"/>
      <w:r w:rsidR="00F93194">
        <w:t>)</w:t>
      </w:r>
      <w:proofErr w:type="gramEnd"/>
      <w:r w:rsidR="00F93194">
        <w:t xml:space="preserve"> and false-positive (CAC&gt;0)</w:t>
      </w:r>
      <w:r>
        <w:t xml:space="preserve"> scores produced by both techniques. </w:t>
      </w:r>
      <w:r w:rsidRPr="008C6970">
        <w:t xml:space="preserve">Integrated calcium </w:t>
      </w:r>
      <w:r w:rsidR="00113F85" w:rsidRPr="008C6970">
        <w:t xml:space="preserve">mass </w:t>
      </w:r>
      <w:r w:rsidRPr="008C6970">
        <w:t xml:space="preserve">and </w:t>
      </w:r>
      <w:proofErr w:type="spellStart"/>
      <w:r w:rsidRPr="008C6970">
        <w:t>Agatston</w:t>
      </w:r>
      <w:proofErr w:type="spellEnd"/>
      <w:r w:rsidRPr="008C6970">
        <w:t xml:space="preserve"> scoring resulted in </w:t>
      </w:r>
      <w:r w:rsidR="008C6970">
        <w:t>15.00</w:t>
      </w:r>
      <w:r w:rsidRPr="008C6970">
        <w:t xml:space="preserve">% and </w:t>
      </w:r>
      <w:r w:rsidR="008C6970">
        <w:t>28.</w:t>
      </w:r>
      <w:r w:rsidR="00C1412F">
        <w:t>33</w:t>
      </w:r>
      <w:r w:rsidRPr="008C6970">
        <w:t>% false-negative</w:t>
      </w:r>
      <w:r>
        <w:t xml:space="preserve"> </w:t>
      </w:r>
      <w:r w:rsidR="006D28EA">
        <w:t>(CAC=0)</w:t>
      </w:r>
      <w:r>
        <w:t xml:space="preserve"> scores, respectively</w:t>
      </w:r>
      <w:r w:rsidR="008C6970">
        <w:t xml:space="preserve">. </w:t>
      </w:r>
      <w:r w:rsidR="008C6970" w:rsidRPr="008C6970">
        <w:t xml:space="preserve">Integrated calcium mass and </w:t>
      </w:r>
      <w:proofErr w:type="spellStart"/>
      <w:r w:rsidR="008C6970" w:rsidRPr="008C6970">
        <w:t>Agatston</w:t>
      </w:r>
      <w:proofErr w:type="spellEnd"/>
      <w:r w:rsidR="008C6970" w:rsidRPr="008C6970">
        <w:t xml:space="preserve"> scoring resulted in </w:t>
      </w:r>
      <w:r w:rsidR="008C6970">
        <w:t>0.0</w:t>
      </w:r>
      <w:r w:rsidR="00C1412F">
        <w:t>0</w:t>
      </w:r>
      <w:r w:rsidR="008C6970" w:rsidRPr="008C6970">
        <w:t xml:space="preserve">% and </w:t>
      </w:r>
      <w:r w:rsidR="00C1412F">
        <w:t>6.67</w:t>
      </w:r>
      <w:r w:rsidR="008C6970" w:rsidRPr="008C6970">
        <w:t>% false-</w:t>
      </w:r>
      <w:r w:rsidR="008C6970">
        <w:t xml:space="preserve">positive (CAC&gt;0) scores, respectively. Table 3 shows the percentage of false-negative and false-positive scores at various thresholds. </w:t>
      </w:r>
    </w:p>
    <w:p w14:paraId="33A68519" w14:textId="77777777" w:rsidR="007D1CCE" w:rsidRDefault="007D1CCE" w:rsidP="00202BF8">
      <w:pPr>
        <w:spacing w:line="480" w:lineRule="auto"/>
        <w:jc w:val="center"/>
      </w:pPr>
    </w:p>
    <w:p w14:paraId="2FDD9ADB" w14:textId="3B256DC3" w:rsidR="001323FC" w:rsidRDefault="008C6970" w:rsidP="00DE50A1">
      <w:pPr>
        <w:spacing w:line="480" w:lineRule="auto"/>
      </w:pPr>
      <w:r>
        <w:t>Figure 9 shows two different images (Fig. 9A and Fig. 9B) which contain false-negative (CAC=0) scores. Fig. 9A shows an insert (blue arrow) that produced a</w:t>
      </w:r>
      <w:r w:rsidRPr="00262869">
        <w:t xml:space="preserve"> </w:t>
      </w:r>
      <w:r>
        <w:t xml:space="preserve">false-negative (CAC=0) score for both </w:t>
      </w:r>
      <w:proofErr w:type="spellStart"/>
      <w:r>
        <w:t>Agatston</w:t>
      </w:r>
      <w:proofErr w:type="spellEnd"/>
      <w:r>
        <w:t xml:space="preserve"> scoring and integrated calcium mass. Fig. 9B shows a calcium insert (red arrow) that produced a false-negative (CAC=0) score for only </w:t>
      </w:r>
      <w:proofErr w:type="spellStart"/>
      <w:r>
        <w:t>Agatston</w:t>
      </w:r>
      <w:proofErr w:type="spellEnd"/>
      <w:r>
        <w:t xml:space="preserve"> scoring.</w:t>
      </w:r>
    </w:p>
    <w:p w14:paraId="1498F9C7" w14:textId="77777777" w:rsidR="00EA01BA" w:rsidRPr="00EA01BA" w:rsidRDefault="00EA01BA" w:rsidP="002B61D2">
      <w:pPr>
        <w:spacing w:line="480" w:lineRule="auto"/>
      </w:pPr>
    </w:p>
    <w:p w14:paraId="6DC1F060" w14:textId="5D55F854" w:rsidR="004B322F" w:rsidRDefault="004B322F" w:rsidP="002B61D2">
      <w:pPr>
        <w:pStyle w:val="Heading2"/>
        <w:spacing w:line="480" w:lineRule="auto"/>
      </w:pPr>
      <w:r>
        <w:lastRenderedPageBreak/>
        <w:t>3.4 – Robustness</w:t>
      </w:r>
    </w:p>
    <w:p w14:paraId="7D8AD894" w14:textId="2FE43832" w:rsidR="00D622F5" w:rsidRDefault="00D622F5" w:rsidP="00DE50A1">
      <w:pPr>
        <w:spacing w:line="480" w:lineRule="auto"/>
      </w:pPr>
      <w:r>
        <w:t xml:space="preserve">Slice thickness (Fig. </w:t>
      </w:r>
      <w:r w:rsidR="00144F44">
        <w:t>1</w:t>
      </w:r>
      <w:r w:rsidR="00676216">
        <w:t>0</w:t>
      </w:r>
      <w:r>
        <w:t xml:space="preserve">), tube voltage (Fig. </w:t>
      </w:r>
      <w:r w:rsidR="00B946A6">
        <w:t>1</w:t>
      </w:r>
      <w:r w:rsidR="00676216">
        <w:t>1</w:t>
      </w:r>
      <w:r>
        <w:t>), tube current time product</w:t>
      </w:r>
      <w:r w:rsidR="00EF32E3">
        <w:t xml:space="preserve">, </w:t>
      </w:r>
      <w:r>
        <w:t>field-of-view</w:t>
      </w:r>
      <w:r w:rsidR="00EF32E3">
        <w:t xml:space="preserve">, iterative reconstruction level, and convolutional kernel </w:t>
      </w:r>
      <w:r>
        <w:t>(</w:t>
      </w:r>
      <w:r w:rsidR="00DA7C1E">
        <w:t xml:space="preserve">Table </w:t>
      </w:r>
      <w:r w:rsidR="00CA31B9">
        <w:t>4</w:t>
      </w:r>
      <w:r>
        <w:t xml:space="preserve">) were adjusted to measure the robustness of both calcium scoring techniques. </w:t>
      </w:r>
      <w:r w:rsidR="000D1382">
        <w:t xml:space="preserve">The Siemens </w:t>
      </w:r>
      <w:r w:rsidR="000D1382" w:rsidRPr="000D1382">
        <w:t xml:space="preserve">SOMATOM Flash </w:t>
      </w:r>
      <w:r w:rsidR="000D1382">
        <w:t>(Dynamic) scanner was used for the robustness study. Each acquisition was acquired under normal conditions</w:t>
      </w:r>
      <w:r w:rsidR="00CA31B9">
        <w:t>,</w:t>
      </w:r>
      <w:r w:rsidR="000D1382">
        <w:t xml:space="preserve"> </w:t>
      </w:r>
      <w:r w:rsidR="00256F7F">
        <w:t xml:space="preserve">as shown in Table 1, </w:t>
      </w:r>
      <w:r w:rsidR="000D1382">
        <w:t xml:space="preserve">with only one variable (slice thickness, tube voltage, tube current time product, </w:t>
      </w:r>
      <w:r w:rsidR="00EF32E3">
        <w:t>f</w:t>
      </w:r>
      <w:r w:rsidR="000D1382">
        <w:t>ield of view</w:t>
      </w:r>
      <w:r w:rsidR="00EF32E3">
        <w:t>, iterative reconstruction level, and convolutional kernel</w:t>
      </w:r>
      <w:r w:rsidR="000D1382">
        <w:t xml:space="preserve">) subject to change per study. </w:t>
      </w:r>
      <w:r>
        <w:t xml:space="preserve">RMSE, RMSD, and R-correlation values were computed for each adjusted parameter and calcium scoring technique. The </w:t>
      </w:r>
      <w:r w:rsidR="00CA31B9">
        <w:t>best-fit</w:t>
      </w:r>
      <w:r>
        <w:t xml:space="preserve"> line, r-correlation, RMSE, and RMSD values are plotted </w:t>
      </w:r>
      <w:r w:rsidR="005A7350">
        <w:t>with</w:t>
      </w:r>
      <w:r>
        <w:t xml:space="preserve">in each figure (Fig. </w:t>
      </w:r>
      <w:r w:rsidR="00144F44">
        <w:t>1</w:t>
      </w:r>
      <w:r w:rsidR="00676216">
        <w:t xml:space="preserve">0 </w:t>
      </w:r>
      <w:r w:rsidR="00B946A6">
        <w:t>and 1</w:t>
      </w:r>
      <w:r w:rsidR="00676216">
        <w:t>1</w:t>
      </w:r>
      <w:r>
        <w:t xml:space="preserve">). </w:t>
      </w:r>
    </w:p>
    <w:p w14:paraId="21D890F4" w14:textId="669B54C5" w:rsidR="008E7B68" w:rsidRDefault="004B322F" w:rsidP="002B61D2">
      <w:pPr>
        <w:pStyle w:val="Heading1"/>
        <w:spacing w:line="480" w:lineRule="auto"/>
      </w:pPr>
      <w:r>
        <w:t>IV. Discussion</w:t>
      </w:r>
    </w:p>
    <w:p w14:paraId="5C44B38A" w14:textId="63F9E0E8" w:rsidR="006F2E9F" w:rsidRDefault="006F2E9F" w:rsidP="002B61D2">
      <w:pPr>
        <w:spacing w:line="480" w:lineRule="auto"/>
      </w:pPr>
      <w:r>
        <w:t xml:space="preserve">Calcium mass was calculated using </w:t>
      </w:r>
      <w:proofErr w:type="spellStart"/>
      <w:r>
        <w:t>Agatston</w:t>
      </w:r>
      <w:proofErr w:type="spellEnd"/>
      <w:r>
        <w:t xml:space="preserve"> scoring and integrated calcium </w:t>
      </w:r>
      <w:r w:rsidR="00113F85">
        <w:t xml:space="preserve">mass </w:t>
      </w:r>
      <w:r>
        <w:t>on various size and density calcium inserts</w:t>
      </w:r>
      <w:r w:rsidR="00A42B9F">
        <w:t xml:space="preserve"> inside a </w:t>
      </w:r>
      <w:r w:rsidR="00E174AF">
        <w:t>standard</w:t>
      </w:r>
      <w:r w:rsidR="00A42B9F">
        <w:t xml:space="preserve"> cardiac phantom</w:t>
      </w:r>
      <w:r>
        <w:t xml:space="preserve">. Multiple CT vendors were </w:t>
      </w:r>
      <w:r w:rsidR="00A42B9F">
        <w:t xml:space="preserve">used to acquire the images. The effect of motion was also studied </w:t>
      </w:r>
      <w:r w:rsidR="00E174AF">
        <w:t>by using</w:t>
      </w:r>
      <w:r w:rsidR="00A42B9F">
        <w:t xml:space="preserve"> a robotic arm attached to the phantom. Lastly, the robustness of each calcium scoring technique was analyzed by changing </w:t>
      </w:r>
      <w:r w:rsidR="00E174AF">
        <w:t>specific</w:t>
      </w:r>
      <w:r w:rsidR="00A42B9F">
        <w:t xml:space="preserve"> scan parameters</w:t>
      </w:r>
      <w:r w:rsidR="00E174AF">
        <w:t>,</w:t>
      </w:r>
      <w:r w:rsidR="00A42B9F">
        <w:t xml:space="preserve"> and</w:t>
      </w:r>
      <w:r w:rsidR="005C334B">
        <w:t xml:space="preserve"> </w:t>
      </w:r>
      <w:r w:rsidR="00E174AF">
        <w:t xml:space="preserve">the </w:t>
      </w:r>
      <w:r w:rsidR="00ED26C5">
        <w:t>calculated mass</w:t>
      </w:r>
      <w:r w:rsidR="00A42B9F">
        <w:t xml:space="preserve"> </w:t>
      </w:r>
      <w:r w:rsidR="00ED26C5">
        <w:t xml:space="preserve">was compared </w:t>
      </w:r>
      <w:r w:rsidR="00A42B9F">
        <w:t>against the known mass of the calcium inserts.</w:t>
      </w:r>
      <w:r w:rsidR="009956CB">
        <w:t xml:space="preserve"> </w:t>
      </w:r>
    </w:p>
    <w:p w14:paraId="416C01AF" w14:textId="1EC44305" w:rsidR="00A42B9F" w:rsidRDefault="00A42B9F" w:rsidP="002B61D2">
      <w:pPr>
        <w:spacing w:line="480" w:lineRule="auto"/>
      </w:pPr>
    </w:p>
    <w:p w14:paraId="6A4BCB1D" w14:textId="745E7957" w:rsidR="00A42B9F" w:rsidRDefault="00A42B9F" w:rsidP="002B61D2">
      <w:pPr>
        <w:spacing w:line="480" w:lineRule="auto"/>
      </w:pPr>
      <w:r>
        <w:t xml:space="preserve">The results indicate that integrated calcium </w:t>
      </w:r>
      <w:r w:rsidR="00113F85">
        <w:t xml:space="preserve">mass </w:t>
      </w:r>
      <w:r>
        <w:t xml:space="preserve">is more accurate than </w:t>
      </w:r>
      <w:proofErr w:type="spellStart"/>
      <w:r>
        <w:t>Agatston</w:t>
      </w:r>
      <w:proofErr w:type="spellEnd"/>
      <w:r>
        <w:t xml:space="preserve"> scoring, with (Fig. </w:t>
      </w:r>
      <w:r w:rsidR="0009645C">
        <w:t>4</w:t>
      </w:r>
      <w:r>
        <w:t xml:space="preserve">) and without motion (Fig. </w:t>
      </w:r>
      <w:r w:rsidR="0009645C">
        <w:t>5</w:t>
      </w:r>
      <w:r>
        <w:t>).</w:t>
      </w:r>
      <w:r w:rsidR="003252BE">
        <w:t xml:space="preserve"> On average, integrated calcium </w:t>
      </w:r>
      <w:r w:rsidR="00113F85">
        <w:t xml:space="preserve">mass </w:t>
      </w:r>
      <w:r w:rsidR="003252BE">
        <w:t xml:space="preserve">was more reproducible than </w:t>
      </w:r>
      <w:proofErr w:type="spellStart"/>
      <w:r w:rsidR="003252BE">
        <w:t>Agatston</w:t>
      </w:r>
      <w:proofErr w:type="spellEnd"/>
      <w:r w:rsidR="003252BE">
        <w:t xml:space="preserve"> scoring when acquiring images with Scanner</w:t>
      </w:r>
      <w:r w:rsidR="004C3E5E">
        <w:t>s 2-4</w:t>
      </w:r>
      <w:r w:rsidR="003252BE">
        <w:t xml:space="preserve">, and less </w:t>
      </w:r>
      <w:r w:rsidR="003252BE">
        <w:lastRenderedPageBreak/>
        <w:t>reproducible when utilizing Scanner</w:t>
      </w:r>
      <w:r w:rsidR="00E174AF">
        <w:t xml:space="preserve"> </w:t>
      </w:r>
      <w:r w:rsidR="003252BE">
        <w:t>1 (Table 2).</w:t>
      </w:r>
      <w:r w:rsidR="00D41A47">
        <w:t xml:space="preserve"> Integrated calcium mass requires calibration, and this study utilized </w:t>
      </w:r>
      <w:r w:rsidR="004C3E5E">
        <w:t xml:space="preserve">only two </w:t>
      </w:r>
      <w:r w:rsidR="00D41A47">
        <w:t>calibration</w:t>
      </w:r>
      <w:r w:rsidR="004C3E5E">
        <w:t xml:space="preserve"> points</w:t>
      </w:r>
      <w:r w:rsidR="00D41A47">
        <w:t>.</w:t>
      </w:r>
      <w:r w:rsidR="004C3E5E">
        <w:t xml:space="preserve"> Integrated calcium mass might be further improved with more calibration points, especially calibrations near the low-density regime (&lt; 200 mgHa</w:t>
      </w:r>
      <w:r w:rsidR="004C3E5E" w:rsidRPr="002F02B0">
        <w:rPr>
          <w:vertAlign w:val="superscript"/>
        </w:rPr>
        <w:t>-3</w:t>
      </w:r>
      <w:r w:rsidR="004C3E5E">
        <w:t xml:space="preserve">). </w:t>
      </w:r>
      <w:r w:rsidR="00D41A47">
        <w:t>This might explain the discrepancy in reproducibility results</w:t>
      </w:r>
      <w:r w:rsidR="008F1200">
        <w:t>. F</w:t>
      </w:r>
      <w:r w:rsidR="00D41A47">
        <w:t>uture studies need to be performed</w:t>
      </w:r>
      <w:r w:rsidR="00EE376D">
        <w:t>,</w:t>
      </w:r>
      <w:r w:rsidR="00D41A47">
        <w:t xml:space="preserve"> </w:t>
      </w:r>
      <w:r w:rsidR="008F1200">
        <w:t>which</w:t>
      </w:r>
      <w:r w:rsidR="00D41A47">
        <w:t xml:space="preserve"> include </w:t>
      </w:r>
      <w:r w:rsidR="004C3E5E">
        <w:t>multiple calibration rods to help elucidate the importance of calibration on the integrated calcium mass technique’s reproducibility</w:t>
      </w:r>
      <w:r w:rsidR="00D41A47">
        <w:t xml:space="preserve">. </w:t>
      </w:r>
    </w:p>
    <w:p w14:paraId="56EEA09A" w14:textId="554F3C78" w:rsidR="003252BE" w:rsidRDefault="003252BE" w:rsidP="002B61D2">
      <w:pPr>
        <w:spacing w:line="480" w:lineRule="auto"/>
      </w:pPr>
    </w:p>
    <w:p w14:paraId="7E14994F" w14:textId="17F865D1" w:rsidR="006F2E9F" w:rsidRDefault="003252BE" w:rsidP="002B61D2">
      <w:pPr>
        <w:spacing w:line="480" w:lineRule="auto"/>
        <w:rPr>
          <w:rFonts w:cstheme="minorHAnsi"/>
        </w:rPr>
      </w:pPr>
      <w:r>
        <w:t>Previous studies have shown that up to 5% of patients with CAC of zero (CAC=0)</w:t>
      </w:r>
      <w:r w:rsidR="005C334B">
        <w:t>,</w:t>
      </w:r>
      <w:r>
        <w:t xml:space="preserve"> according to </w:t>
      </w:r>
      <w:proofErr w:type="spellStart"/>
      <w:r w:rsidRPr="004E0DA7">
        <w:t>Agatston</w:t>
      </w:r>
      <w:proofErr w:type="spellEnd"/>
      <w:r w:rsidRPr="004E0DA7">
        <w:t xml:space="preserve"> scoring</w:t>
      </w:r>
      <w:r>
        <w:t>, still develop MACE</w:t>
      </w:r>
      <w:r w:rsidR="00EF5C2A">
        <w:t xml:space="preserve"> after a </w:t>
      </w:r>
      <w:r w:rsidR="00EE376D">
        <w:t>follow-up</w:t>
      </w:r>
      <w:r w:rsidR="00EF5C2A">
        <w:t xml:space="preserve"> period of 10 years</w:t>
      </w:r>
      <w:r w:rsidR="009F2095">
        <w:t xml:space="preserve"> </w:t>
      </w:r>
      <w:r w:rsidR="009F2095">
        <w:fldChar w:fldCharType="begin"/>
      </w:r>
      <w:r w:rsidR="006C1971">
        <w:instrText xml:space="preserve"> ADDIN ZOTERO_ITEM CSL_CITATION {"citationID":"Ds3XVSSm","properties":{"formattedCitation":"[24]","plainCitation":"[24]","noteIndex":0},"citationItems":[{"id":303,"uris":["http://zotero.org/users/6884353/items/UYU8JQQV"],"itemData":{"id":303,"type":"article-journal","abstract":"While coronary artery calcium (CAC) has been extensively validated for predicting clinical events, most outcome studies of CAC have evaluated coronary heart disease (CHD) rather than atherosclerotic cardiovascular disease (ASCVD) events (including stroke). Also, virtually all CAC studies are of short- or intermediate-term follow-up, so studies across multi-ethnic cohorts with long-term follow-up are warranted prior to widespread clinical use. We sought to evaluate the contribution of CAC using the population-based MESA cohort with over 10 years of follow-up for ASCVD events, and whether the association of CAC with events varied by sex, race/ethnicity, or age category.We utilized MESA, a prospective multi-ethnic cohort study of 6814 participants (51% women), aged 45–84 years, free of clinical CVD at baseline. We evaluated the relationship between CAC and incident ASCVD using Cox regression models adjusted for age, race/ethnicity, sex, education, income, cigarette smoking status, low-density lipoprotein cholesterol, high-density lipoprotein cholesterol, diabetes, lipid-lowering medication, systolic blood pressure, antihypertensive medication, intentional physical exercise, and body mass index. Only the first event for each individual was used in the analysis. Overall, 500 incident ASCVD (7.4%) events were observed in the total study population over a median of 11.1 years. Hard ASCVD included 217 myocardial infarction, 188 strokes (not transient ischaemic attack), 13 resuscitated cardiac arrest, and 82 CHD deaths. Event rates in those with CAC = 0 Agatston units ranged from 1.3% to 5.6%, while for those with CAC &amp;gt; 300, the 10-year event rates ranged from 13.1% to 25.6% across different age, gender, and racial subgroups. At 10 years of follow-up, all participants with CAC &amp;gt; 100 were estimated to have &amp;gt;7.5% risk regardless of demographic subset. Ten-year ASCVD event rates increased steadily across CAC categories regardless of age, sex, or race/ethnicity. For each doubling of CAC, we estimated a 14% relative increment in ASCVD risk, holding all other risk factors constant. This association was not significantly modified by age, sex, race/ethnicity, or baseline lipid-lowering use.Coronary artery calcium is associated strongly and in a graded fashion with 10-year risk of incident ASCVD as it is for CHD, independent of standard risk factors, and similarly by age, gender, and ethnicity. While 10-year event rates in those with CAC = 0 were almost exclusively below 5%, those with CAC ≥ 100 were consistently above 7.5%, making these potentially valuable cutpoints for the consideration of preventive therapies. Coronary artery calcium strongly predicts risk with the same magnitude of effect in all races, age groups, and both sexes, which makes it among the most useful markers for predicting ASCVD risk.","container-title":"European Heart Journal","DOI":"10.1093/eurheartj/ehy217","ISSN":"0195-668X","issue":"25","journalAbbreviation":"European Heart Journal","page":"2401-2408","source":"Silverchair","title":"Ten-year association of coronary artery calcium with atherosclerotic cardiovascular disease (ASCVD) events: the multi-ethnic study of atherosclerosis (MESA)","title-short":"Ten-year association of coronary artery calcium with atherosclerotic cardiovascular disease (ASCVD) events","volume":"39","author":[{"family":"Budoff","given":"Matthew J"},{"family":"Young","given":"Rebekah"},{"family":"Burke","given":"Gregory"},{"family":"Jeffrey Carr","given":"J"},{"family":"Detrano","given":"Robert C"},{"family":"Folsom","given":"Aaron R"},{"family":"Kronmal","given":"Richard"},{"family":"Lima","given":"Joao A C"},{"family":"Liu","given":"Kiang J"},{"family":"McClelland","given":"Robyn L"},{"family":"Michos","given":"Erin"},{"family":"Post","given":"Wendy S"},{"family":"Shea","given":"Steven"},{"family":"Watson","given":"Karol E"},{"family":"Wong","given":"Nathan D"}],"issued":{"date-parts":[["2018",7,1]]}}}],"schema":"https://github.com/citation-style-language/schema/raw/master/csl-citation.json"} </w:instrText>
      </w:r>
      <w:r w:rsidR="009F2095">
        <w:fldChar w:fldCharType="separate"/>
      </w:r>
      <w:r w:rsidR="006C1971">
        <w:rPr>
          <w:noProof/>
        </w:rPr>
        <w:t>[24]</w:t>
      </w:r>
      <w:r w:rsidR="009F2095">
        <w:fldChar w:fldCharType="end"/>
      </w:r>
      <w:r w:rsidR="009F2095">
        <w:t xml:space="preserve">. </w:t>
      </w:r>
      <w:r>
        <w:t xml:space="preserve">One question is whether these patients had </w:t>
      </w:r>
      <w:r w:rsidR="00040BF8">
        <w:t>undetectable calcium</w:t>
      </w:r>
      <w:r>
        <w:t xml:space="preserve"> due to the thresholding requirements of </w:t>
      </w:r>
      <w:proofErr w:type="spellStart"/>
      <w:r>
        <w:t>Agatston</w:t>
      </w:r>
      <w:proofErr w:type="spellEnd"/>
      <w:r>
        <w:t xml:space="preserve"> scoring</w:t>
      </w:r>
      <w:r w:rsidR="005C334B">
        <w:t xml:space="preserve"> or no calcium</w:t>
      </w:r>
      <w:r w:rsidR="007F4E96">
        <w:t xml:space="preserve"> at all</w:t>
      </w:r>
      <w:r>
        <w:t xml:space="preserve">. This study showed that integrated calcium </w:t>
      </w:r>
      <w:r w:rsidR="00113F85">
        <w:t xml:space="preserve">mass </w:t>
      </w:r>
      <w:r>
        <w:t xml:space="preserve">resulted in fewer false-negative </w:t>
      </w:r>
      <w:r w:rsidR="0009645C">
        <w:t>(CAC=0)</w:t>
      </w:r>
      <w:r>
        <w:t xml:space="preserve"> scores than </w:t>
      </w:r>
      <w:proofErr w:type="spellStart"/>
      <w:r>
        <w:t>Agatston</w:t>
      </w:r>
      <w:proofErr w:type="spellEnd"/>
      <w:r>
        <w:t xml:space="preserve"> scoring (Fig. </w:t>
      </w:r>
      <w:r w:rsidR="0009645C">
        <w:t>8</w:t>
      </w:r>
      <w:r>
        <w:t>).</w:t>
      </w:r>
      <w:r w:rsidR="00FD4BDB">
        <w:t xml:space="preserve"> </w:t>
      </w:r>
      <w:r>
        <w:t xml:space="preserve">The increased sensitivity of integrated calcium </w:t>
      </w:r>
      <w:r w:rsidR="00113F85">
        <w:t xml:space="preserve">mass </w:t>
      </w:r>
      <w:r>
        <w:t xml:space="preserve">could </w:t>
      </w:r>
      <w:r w:rsidR="00040BF8">
        <w:t>help address</w:t>
      </w:r>
      <w:r>
        <w:t xml:space="preserve"> the current limitation of patients with false-negative</w:t>
      </w:r>
      <w:r w:rsidR="00EE376D">
        <w:t xml:space="preserve"> (CAC=0)</w:t>
      </w:r>
      <w:r>
        <w:t xml:space="preserve"> </w:t>
      </w:r>
      <w:r w:rsidRPr="004E0DA7">
        <w:t>calcium scores.</w:t>
      </w:r>
      <w:r w:rsidR="006C51B3" w:rsidRPr="003E3EFD">
        <w:rPr>
          <w:rFonts w:cstheme="minorHAnsi"/>
        </w:rPr>
        <w:t xml:space="preserve"> </w:t>
      </w:r>
      <w:r w:rsidR="006C51B3" w:rsidRPr="004E0DA7">
        <w:rPr>
          <w:rFonts w:cstheme="minorHAnsi"/>
        </w:rPr>
        <w:t>The fact</w:t>
      </w:r>
      <w:r w:rsidR="006C51B3" w:rsidRPr="00265344">
        <w:rPr>
          <w:rFonts w:cstheme="minorHAnsi"/>
        </w:rPr>
        <w:t xml:space="preserve"> that </w:t>
      </w:r>
      <w:r w:rsidR="007143B1">
        <w:rPr>
          <w:rFonts w:cstheme="minorHAnsi"/>
        </w:rPr>
        <w:t xml:space="preserve">the </w:t>
      </w:r>
      <w:r w:rsidR="007143B1" w:rsidRPr="007143B1">
        <w:rPr>
          <w:rFonts w:cstheme="minorHAnsi"/>
        </w:rPr>
        <w:t xml:space="preserve">integrated calcium mass </w:t>
      </w:r>
      <w:r w:rsidR="006C51B3" w:rsidRPr="00265344">
        <w:rPr>
          <w:rFonts w:cstheme="minorHAnsi"/>
        </w:rPr>
        <w:t xml:space="preserve">does not require manual intervention is important because much of this study is focused on </w:t>
      </w:r>
      <w:r w:rsidR="004C3E5E">
        <w:rPr>
          <w:rFonts w:cstheme="minorHAnsi"/>
        </w:rPr>
        <w:t>accurately measuring</w:t>
      </w:r>
      <w:r w:rsidR="006C51B3" w:rsidRPr="00265344">
        <w:rPr>
          <w:rFonts w:cstheme="minorHAnsi"/>
        </w:rPr>
        <w:t xml:space="preserve"> calcium mass for inserts below the threshold of visual detectability. In patients, coronary artery centerline estimates can be extracted in non-contrast CT scans by automatic methods, such as atlas-based approaches </w:t>
      </w:r>
      <w:r w:rsidR="006C51B3" w:rsidRPr="00265344">
        <w:rPr>
          <w:rFonts w:cstheme="minorHAnsi"/>
        </w:rPr>
        <w:fldChar w:fldCharType="begin"/>
      </w:r>
      <w:r w:rsidR="006C1971">
        <w:rPr>
          <w:rFonts w:cstheme="minorHAnsi"/>
        </w:rPr>
        <w:instrText xml:space="preserve"> ADDIN ZOTERO_ITEM CSL_CITATION {"citationID":"1Vt3KBMm","properties":{"formattedCitation":"[25]","plainCitation":"[25]","noteIndex":0},"citationItems":[{"id":411,"uris":["http://zotero.org/users/6884353/items/NCUCLBD9"],"itemData":{"id":411,"type":"article-journal","abstract":"The amount of coronary artery calcification (CAC) is a strong and independent predictor of cardiovascular events. We present a system that automatically quantifies total patient and per coronary artery CAC in non-contrast-enhanced, ECG-triggered cardiac CT. The system identifies candidate calcifications that cannot be automatically labeled with high certainty and optionally presents these to an expert for review. Candidates were extracted by intensity-based thresholding and described by location features derived from estimated coronary artery positions, as well as size, shape and intensity features. Next, a two-class classifier distinguished between coronary calcifications and negatives or a multiclass classifier labeled CAC per coronary artery. Candidates that could not be labeled with high certainty were identified by entropy-based ambiguity detection and presented to an expert for review and possible relabeling. The system was evaluated with 530 test images. Using the two-class classifier, the intra-class correlation coefficient (ICC) between reference and automatically determined total patient CAC volume was 0.95. Using the multiclass classifier, the ICC between reference and automatically determined per artery CAC volume was 0.98 (LAD), 0.69 (LCX), and 0.95 (RCA). In 49% of CTs, no ambiguous candidates were identified, while review of the remaining CTs increased the ICC for total patient CAC volume to 1.00, and per artery CAC volume to 1.00 (LAD), 0.95 (LCX), and 0.99 (RCA). In conclusion, CAC can be automatically identified in non-contrast-enhanced ECG-triggered cardiac CT. Ambiguity detection with expert review may enable the application of automatic CAC scoring in the clinic with a performance comparable to that of a human expert.","container-title":"IEEE Transactions on Medical Imaging","DOI":"10.1109/TMI.2015.2412651","ISSN":"1558-254X","issue":"9","note":"event-title: IEEE Transactions on Medical Imaging","page":"1867-1878","source":"IEEE Xplore","title":"Automatic Coronary Calcium Scoring in Non-Contrast-Enhanced ECG-Triggered Cardiac CT With Ambiguity Detection","volume":"34","author":[{"family":"Wolterink","given":"Jelmer M."},{"family":"Leiner","given":"Tim"},{"family":"Takx","given":"Richard A. P."},{"family":"Viergever","given":"Max A."},{"family":"Išgum","given":"Ivana"}],"issued":{"date-parts":[["2015",9]]}}}],"schema":"https://github.com/citation-style-language/schema/raw/master/csl-citation.json"} </w:instrText>
      </w:r>
      <w:r w:rsidR="006C51B3" w:rsidRPr="00265344">
        <w:rPr>
          <w:rFonts w:cstheme="minorHAnsi"/>
        </w:rPr>
        <w:fldChar w:fldCharType="separate"/>
      </w:r>
      <w:r w:rsidR="006C1971">
        <w:rPr>
          <w:rFonts w:cstheme="minorHAnsi"/>
          <w:noProof/>
        </w:rPr>
        <w:t>[25]</w:t>
      </w:r>
      <w:r w:rsidR="006C51B3" w:rsidRPr="00265344">
        <w:rPr>
          <w:rFonts w:cstheme="minorHAnsi"/>
        </w:rPr>
        <w:fldChar w:fldCharType="end"/>
      </w:r>
      <w:r w:rsidR="006C51B3" w:rsidRPr="00265344">
        <w:rPr>
          <w:rFonts w:cstheme="minorHAnsi"/>
        </w:rPr>
        <w:t xml:space="preserve">, </w:t>
      </w:r>
      <w:r w:rsidR="006C51B3" w:rsidRPr="00265344">
        <w:rPr>
          <w:rFonts w:cstheme="minorHAnsi"/>
        </w:rPr>
        <w:fldChar w:fldCharType="begin"/>
      </w:r>
      <w:r w:rsidR="006C1971">
        <w:rPr>
          <w:rFonts w:cstheme="minorHAnsi"/>
        </w:rPr>
        <w:instrText xml:space="preserve"> ADDIN ZOTERO_ITEM CSL_CITATION {"citationID":"b9sWsHGG","properties":{"formattedCitation":"[26]","plainCitation":"[26]","noteIndex":0},"citationItems":[{"id":408,"uris":["http://zotero.org/users/6884353/items/6NBXGNBB"],"itemData":{"id":408,"type":"article-journal","container-title":"Academic Radiology","DOI":"10.1016/j.acra.2012.07.018","ISSN":"10766332","issue":"1","journalAbbreviation":"Academic Radiology","language":"en","page":"1-9","source":"DOI.org (Crossref)","title":"Vessel Specific Coronary Artery Calcium Scoring","volume":"20","author":[{"family":"Shahzad","given":"Rahil"},{"family":"Walsum","given":"Theo","non-dropping-particle":"van"},{"family":"Schaap","given":"Michiel"},{"family":"Rossi","given":"Alexia"},{"family":"Klein","given":"Stefan"},{"family":"Weustink","given":"Annick C."},{"family":"Feyter","given":"Pim J.","non-dropping-particle":"de"},{"family":"Vliet","given":"Lucas J.","non-dropping-particle":"van"},{"family":"Niessen","given":"Wiro J."}],"issued":{"date-parts":[["2013",1]]}}}],"schema":"https://github.com/citation-style-language/schema/raw/master/csl-citation.json"} </w:instrText>
      </w:r>
      <w:r w:rsidR="006C51B3" w:rsidRPr="00265344">
        <w:rPr>
          <w:rFonts w:cstheme="minorHAnsi"/>
        </w:rPr>
        <w:fldChar w:fldCharType="separate"/>
      </w:r>
      <w:r w:rsidR="006C1971">
        <w:rPr>
          <w:rFonts w:cstheme="minorHAnsi"/>
          <w:noProof/>
        </w:rPr>
        <w:t>[26]</w:t>
      </w:r>
      <w:r w:rsidR="006C51B3" w:rsidRPr="00265344">
        <w:rPr>
          <w:rFonts w:cstheme="minorHAnsi"/>
        </w:rPr>
        <w:fldChar w:fldCharType="end"/>
      </w:r>
      <w:r w:rsidR="006C51B3" w:rsidRPr="00265344">
        <w:rPr>
          <w:rFonts w:cstheme="minorHAnsi"/>
        </w:rPr>
        <w:t xml:space="preserve">. Recently, deep learning has shown promise in automatically segmenting cardiac anatomy and has </w:t>
      </w:r>
      <w:r w:rsidR="004C3E5E">
        <w:rPr>
          <w:rFonts w:cstheme="minorHAnsi"/>
        </w:rPr>
        <w:t xml:space="preserve">the </w:t>
      </w:r>
      <w:r w:rsidR="006C51B3" w:rsidRPr="00265344">
        <w:rPr>
          <w:rFonts w:cstheme="minorHAnsi"/>
        </w:rPr>
        <w:t xml:space="preserve">potential to accurately segment coronary artery centerlines in non-contrast CT scans, using a supervised learning approach in patient images like the </w:t>
      </w:r>
      <w:proofErr w:type="spellStart"/>
      <w:r w:rsidR="006C51B3" w:rsidRPr="00265344">
        <w:rPr>
          <w:rFonts w:cstheme="minorHAnsi"/>
        </w:rPr>
        <w:t>OrCaScore</w:t>
      </w:r>
      <w:proofErr w:type="spellEnd"/>
      <w:r w:rsidR="006C51B3" w:rsidRPr="00265344">
        <w:rPr>
          <w:rFonts w:cstheme="minorHAnsi"/>
        </w:rPr>
        <w:t xml:space="preserve"> dataset </w:t>
      </w:r>
      <w:r w:rsidR="006C51B3" w:rsidRPr="00265344">
        <w:rPr>
          <w:rFonts w:cstheme="minorHAnsi"/>
        </w:rPr>
        <w:fldChar w:fldCharType="begin"/>
      </w:r>
      <w:r w:rsidR="006C1971">
        <w:rPr>
          <w:rFonts w:cstheme="minorHAnsi"/>
        </w:rPr>
        <w:instrText xml:space="preserve"> ADDIN ZOTERO_ITEM CSL_CITATION {"citationID":"aQQMeYpQ","properties":{"formattedCitation":"[27]","plainCitation":"[27]","noteIndex":0},"citationItems":[{"id":416,"uris":["http://zotero.org/users/6884353/items/A89XG2LB"],"itemData":{"id":416,"type":"article-journal","abstract":"Purpose: The amount of coronary artery calcification (CAC) is a strong and independent predictor of cardiovascular disease (CVD) events. In clinical practice, CAC is manually identified and automatically quantified in cardiac CT using commercially available software. This is a tedious and time-consuming process in large-scale studies. Therefore, a number of automatic methods that require no interaction and semiautomatic methods that require very limited interaction for the identification of CAC in cardiac CT have been proposed. Thus far, a comparison of their performance has been lacking. The objective of this study was to perform an independent evaluation of (semi)automatic methods for CAC scoring in cardiac CT using a publicly available standardized framework. Methods: Cardiac CT exams of 72 patients distributed over four CVD risk categories were provided for (semi)automatic CAC scoring. Each exam consisted of a noncontrast-enhanced calcium scoring CT (CSCT) and a corresponding coronary CT angiography (CCTA) scan. The exams were acquired in four different hospitals using state-of-the-art equipment from four major CT scanner vendors. The data were divided into 32 training exams and 40 test exams. A reference standard for CAC in CSCT was defined by consensus of two experts following a clinical protocol. The framework organizers evaluated the performance of (semi)automatic methods on test CSCT scans, per lesion, artery, and patient. Results: Five (semi)automatic methods were evaluated. Four methods used both CSCT and CCTA to identify CAC, and one method used only CSCT. The evaluated methods correctly detected between 52% and 94% of CAC lesions with positive predictive values between 65% and 96%. Lesions in distal coronary arteries were most commonly missed and aortic calcifications close to the coronary ostia were the most common false positive errors. The majority (between 88% and 98%) of correctly identified CAC lesions were assigned to the correct artery. Linearly weighted Cohen's kappa for patient CVD risk categorization by the evaluated methods ranged from 0.80 to 1.00. Conclusions: A publicly available standardized framework for the evaluation of (semi)automatic methods for CAC identification in cardiac CT is described. An evaluation of five (semi)automatic methods within this framework shows that automatic per patient CVD risk categorization is feasible. CAC lesions at ambiguous locations such as the coronary ostia remain challenging, but their detection had limited impact on CVD risk determination.","container-title":"Medical Physics","DOI":"10.1118/1.4945696","ISSN":"2473-4209","issue":"5","language":"en","note":"_eprint: https://onlinelibrary.wiley.com/doi/pdf/10.1118/1.4945696","page":"2361-2373","source":"Wiley Online Library","title":"An evaluation of automatic coronary artery calcium scoring methods with cardiac CT using the orCaScore framework","volume":"43","author":[{"family":"Wolterink","given":"Jelmer M."},{"family":"Leiner","given":"Tim"},{"family":"Vos","given":"Bob D.","non-dropping-particle":"de"},{"family":"Coatrieux","given":"Jean-Louis"},{"family":"Kelm","given":"B. Michael"},{"family":"Kondo","given":"Satoshi"},{"family":"Salgado","given":"Rodrigo A."},{"family":"Shahzad","given":"Rahil"},{"family":"Shu","given":"Huazhong"},{"family":"Snoeren","given":"Miranda"},{"family":"Takx","given":"Richard A. P."},{"family":"Vliet","given":"Lucas J.","non-dropping-particle":"van"},{"family":"Walsum","given":"Theo","non-dropping-particle":"van"},{"family":"Willems","given":"Tineke P."},{"family":"Yang","given":"Guanyu"},{"family":"Zheng","given":"Yefeng"},{"family":"Viergever","given":"Max A."},{"family":"Išgum","given":"Ivana"}],"issued":{"date-parts":[["2016"]]}}}],"schema":"https://github.com/citation-style-language/schema/raw/master/csl-citation.json"} </w:instrText>
      </w:r>
      <w:r w:rsidR="006C51B3" w:rsidRPr="00265344">
        <w:rPr>
          <w:rFonts w:cstheme="minorHAnsi"/>
        </w:rPr>
        <w:fldChar w:fldCharType="separate"/>
      </w:r>
      <w:r w:rsidR="006C1971">
        <w:rPr>
          <w:rFonts w:cstheme="minorHAnsi"/>
          <w:noProof/>
        </w:rPr>
        <w:t>[27]</w:t>
      </w:r>
      <w:r w:rsidR="006C51B3" w:rsidRPr="00265344">
        <w:rPr>
          <w:rFonts w:cstheme="minorHAnsi"/>
        </w:rPr>
        <w:fldChar w:fldCharType="end"/>
      </w:r>
      <w:r w:rsidR="006C51B3" w:rsidRPr="00265344">
        <w:rPr>
          <w:rFonts w:cstheme="minorHAnsi"/>
        </w:rPr>
        <w:t>. The coronary artery centerlines can then automatically generate ROIs for calcium mass measurement of coronary artery calcification.</w:t>
      </w:r>
      <w:r w:rsidR="000966E7">
        <w:rPr>
          <w:rFonts w:cstheme="minorHAnsi"/>
        </w:rPr>
        <w:t xml:space="preserve"> </w:t>
      </w:r>
    </w:p>
    <w:p w14:paraId="2437A0A8" w14:textId="65166B28" w:rsidR="000966E7" w:rsidRDefault="000966E7" w:rsidP="002B61D2">
      <w:pPr>
        <w:spacing w:line="480" w:lineRule="auto"/>
        <w:rPr>
          <w:rFonts w:cstheme="minorHAnsi"/>
        </w:rPr>
      </w:pPr>
    </w:p>
    <w:p w14:paraId="2819B75F" w14:textId="55BADE60" w:rsidR="000966E7" w:rsidRDefault="000966E7" w:rsidP="002B61D2">
      <w:pPr>
        <w:spacing w:line="480" w:lineRule="auto"/>
        <w:rPr>
          <w:rFonts w:asciiTheme="majorHAnsi" w:eastAsiaTheme="majorEastAsia" w:hAnsiTheme="majorHAnsi" w:cstheme="majorBidi"/>
          <w:color w:val="2F5496" w:themeColor="accent1" w:themeShade="BF"/>
          <w:sz w:val="26"/>
          <w:szCs w:val="26"/>
        </w:rPr>
      </w:pPr>
      <w:r>
        <w:rPr>
          <w:rFonts w:cstheme="minorHAnsi"/>
        </w:rPr>
        <w:t>Another limitation of this study is the difference between the calcium inserts in the phantom and calcium contained within the walls of coronary arteries. Unlike the phantom, which contains calcium in the center of an ROI and tissue on the outside, coronary arter</w:t>
      </w:r>
      <w:r w:rsidR="0039146D">
        <w:rPr>
          <w:rFonts w:cstheme="minorHAnsi"/>
        </w:rPr>
        <w:t>ies</w:t>
      </w:r>
      <w:r>
        <w:rPr>
          <w:rFonts w:cstheme="minorHAnsi"/>
        </w:rPr>
        <w:t xml:space="preserve"> contain hyperattenuating blood within the center of the ROI</w:t>
      </w:r>
      <w:r w:rsidR="002E0B93">
        <w:rPr>
          <w:rFonts w:cstheme="minorHAnsi"/>
        </w:rPr>
        <w:t xml:space="preserve"> an</w:t>
      </w:r>
      <w:r w:rsidR="00CF17CA">
        <w:rPr>
          <w:rFonts w:cstheme="minorHAnsi"/>
        </w:rPr>
        <w:t>d hypoattenuating</w:t>
      </w:r>
      <w:r w:rsidR="002E0B93">
        <w:rPr>
          <w:rFonts w:cstheme="minorHAnsi"/>
        </w:rPr>
        <w:t xml:space="preserve"> </w:t>
      </w:r>
      <w:proofErr w:type="spellStart"/>
      <w:r w:rsidR="002E0B93">
        <w:rPr>
          <w:rFonts w:cstheme="minorHAnsi"/>
        </w:rPr>
        <w:t>pericoronary</w:t>
      </w:r>
      <w:proofErr w:type="spellEnd"/>
      <w:r w:rsidR="002E0B93">
        <w:rPr>
          <w:rFonts w:cstheme="minorHAnsi"/>
        </w:rPr>
        <w:t xml:space="preserve"> adipose tissue</w:t>
      </w:r>
      <w:r w:rsidR="00CF17CA">
        <w:rPr>
          <w:rFonts w:cstheme="minorHAnsi"/>
        </w:rPr>
        <w:t xml:space="preserve"> surrounding the </w:t>
      </w:r>
      <w:r w:rsidR="005E40E7">
        <w:rPr>
          <w:rFonts w:cstheme="minorHAnsi"/>
        </w:rPr>
        <w:t xml:space="preserve">coronary arteries; assuming </w:t>
      </w:r>
      <w:r>
        <w:rPr>
          <w:rFonts w:cstheme="minorHAnsi"/>
        </w:rPr>
        <w:t>an</w:t>
      </w:r>
      <w:r w:rsidR="002E0B93">
        <w:rPr>
          <w:rFonts w:cstheme="minorHAnsi"/>
        </w:rPr>
        <w:t xml:space="preserve"> ROI is generated from an</w:t>
      </w:r>
      <w:r>
        <w:rPr>
          <w:rFonts w:cstheme="minorHAnsi"/>
        </w:rPr>
        <w:t xml:space="preserve"> ideal centerline extraction in the middle of the coronary artery</w:t>
      </w:r>
      <w:r w:rsidR="002E0B93">
        <w:rPr>
          <w:rFonts w:cstheme="minorHAnsi"/>
        </w:rPr>
        <w:t>.</w:t>
      </w:r>
      <w:r>
        <w:rPr>
          <w:rFonts w:cstheme="minorHAnsi"/>
        </w:rPr>
        <w:t xml:space="preserve"> </w:t>
      </w:r>
      <w:r w:rsidR="002E0B93">
        <w:rPr>
          <w:rFonts w:cstheme="minorHAnsi"/>
        </w:rPr>
        <w:t xml:space="preserve">Blood has an </w:t>
      </w:r>
      <w:r w:rsidR="00CF17CA">
        <w:rPr>
          <w:rFonts w:cstheme="minorHAnsi"/>
        </w:rPr>
        <w:t xml:space="preserve">attenuation range from 17-84 HU, while </w:t>
      </w:r>
      <w:proofErr w:type="spellStart"/>
      <w:r w:rsidR="00CF17CA">
        <w:rPr>
          <w:rFonts w:cstheme="minorHAnsi"/>
        </w:rPr>
        <w:t>pericoronary</w:t>
      </w:r>
      <w:proofErr w:type="spellEnd"/>
      <w:r w:rsidR="00CF17CA">
        <w:rPr>
          <w:rFonts w:cstheme="minorHAnsi"/>
        </w:rPr>
        <w:t xml:space="preserve"> adipose tissue has an attenuation range from -190 to -30 HU</w:t>
      </w:r>
      <w:r w:rsidR="005E40E7">
        <w:rPr>
          <w:rFonts w:cstheme="minorHAnsi"/>
        </w:rPr>
        <w:t xml:space="preserve"> </w:t>
      </w:r>
      <w:r w:rsidR="005E40E7">
        <w:rPr>
          <w:rFonts w:cstheme="minorHAnsi"/>
        </w:rPr>
        <w:fldChar w:fldCharType="begin"/>
      </w:r>
      <w:r w:rsidR="006C1971">
        <w:rPr>
          <w:rFonts w:cstheme="minorHAnsi"/>
        </w:rPr>
        <w:instrText xml:space="preserve"> ADDIN ZOTERO_ITEM CSL_CITATION {"citationID":"g4R88bze","properties":{"formattedCitation":"[28], [29]","plainCitation":"[28], [29]","noteIndex":0},"citationItems":[{"id":450,"uris":["http://zotero.org/users/6884353/items/3KCUYIF7"],"itemData":{"id":450,"type":"article-journal","abstract":"Objectives\nTo determine inter-session and intra/inter-individual variations of the attenuations of aortic blood/myocardium with MDCT in the context of calcium scoring. To evaluate whether these variations are dependent on patients’ characteristics.\n\nMethods\nFifty-four volunteers were evaluated with calcium scoring non-enhanced CT. We measured attenuations (inter-individual variation) and standard deviations (SD, intra-individual variation) of the blood in the ascending aorta and of the myocardium of left ventricle. Every volunteer was examined twice to study the inter-session variation. The fat pad thickness at the sternum and noise (SD of air) were measured too. These values were correlated with the measured aortic/ventricular attenuations and their SDs (Pearson). Historically fixed thresholds (90 and 130 HU) were tested against different models based on attenuations of blood/ventricle.\n\nResults\nThe mean attenuation was 46HU (range, 17-84HU) with mean SD 23HU for the blood, and 39HU (10-82HU) with mean SD 18 HU for the myocardium. The attenuation/SD of the blood were significantly higher than those of the myocardium (p&lt;0.01). The inter-session variation was not significant. There was a poor correlation between SD of aortic blood/ventricle with fat thickness/noise. Based on existing models, 90 HU threshold offers a confidence interval of approximately 95% and 130 HU more than 99%.\n\nConclusions\nHistorical thresholds offer high confidence intervals for exclusion of aortic blood/myocardium and by the way for detecting calcifications. Nevertheless, considering the large variations of blood/myocardium CT values and the influence of patient’s characteristics, a better approach might be an adaptive threshold.","container-title":"PLoS ONE","DOI":"10.1371/journal.pone.0124175","ISSN":"1932-6203","issue":"4","journalAbbreviation":"PLoS One","note":"PMID: 25875629\nPMCID: PMC4397043","page":"e0124175","source":"PubMed Central","title":"CT Attenuation Values of Blood and Myocardium: Rationale for Accurate Coronary Artery Calcifications Detection with Multi-Detector CT","title-short":"CT Attenuation Values of Blood and Myocardium","volume":"10","author":[{"family":"Qanadli","given":"Salah D."},{"family":"Jouannic","given":"Anne-Marie"},{"family":"Dehmeshki","given":"Jamshid"},{"family":"Lu","given":"Tri-Linh"}],"issued":{"date-parts":[["2015",4,14]]}}},{"id":453,"uris":["http://zotero.org/users/6884353/items/6U9BKDU6"],"itemData":{"id":453,"type":"article-journal","abstract":"Coronary CT angiography (CCTA) has evolved into a first-line diagnostic test for the investigation of chest pain. Despite advances toward standardizing the reporting of CCTA through the Coronary Artery Disease Reporting and Data System (or CAD-RADS) tool, the prognostic value of CCTA in the earliest stages of atherosclerosis remains limited. Translational work on the bidirectional interplay between the coronary arteries and the perivascular adipose tissue (PVAT) has highlighted PVAT as an in vivo molecular sensor of coronary inflammation. Coronary inflammation is dynamically associated with phenotypic changes in its adjacent PVAT, which can now be detected as perivascular attenuation gradients at CCTA. These gradients are captured and quantified through the fat attenuation index (FAI), a CCTA-based biomarker of coronary inflammation. FAI carries significant prognostic value in both primary and secondary prevention (patients with and without established coronary artery disease) and offers a significant improvement in cardiac risk discrimination beyond traditional risk factors, such as coronary calcium, high-risk plaque features, or the extent of coronary atherosclerosis. Thanks to its dynamic nature, FAI may be used as a marker of disease activity, with observational studies further suggesting that it tracks the response to anti-inflammatory interventions. Finally, radiotranscriptomic studies have revealed complementary radiomic patterns of PVAT, which detect more permanent adverse fibrotic and vascular PVAT remodeling, further expanding the value of PVAT phenotyping as an important readout in modern CCTA analysis.\n\nKeywords: Adipose Tissue (Obesity Studies), Adults, CT-Angiography, Cardiac, Coronary Arteries\n\n© RSNA, 2021","container-title":"Radiology: Cardiothoracic Imaging","DOI":"10.1148/ryct.2021200563","issue":"1","note":"publisher: Radiological Society of North America","page":"e200563","source":"pubs.rsna.org (Atypon)","title":"Assessing Cardiovascular Risk by Using the Fat Attenuation Index in                     Coronary CT Angiography","volume":"3","author":[{"family":"Klüner","given":"Laura                             V."},{"family":"Oikonomou","given":"Evangelos                             K."},{"family":"Antoniades","given":"Charalambos"}],"issued":{"date-parts":[["2021",2]]}}}],"schema":"https://github.com/citation-style-language/schema/raw/master/csl-citation.json"} </w:instrText>
      </w:r>
      <w:r w:rsidR="005E40E7">
        <w:rPr>
          <w:rFonts w:cstheme="minorHAnsi"/>
        </w:rPr>
        <w:fldChar w:fldCharType="separate"/>
      </w:r>
      <w:r w:rsidR="006C1971">
        <w:rPr>
          <w:rFonts w:cstheme="minorHAnsi"/>
          <w:noProof/>
        </w:rPr>
        <w:t>[28], [29]</w:t>
      </w:r>
      <w:r w:rsidR="005E40E7">
        <w:rPr>
          <w:rFonts w:cstheme="minorHAnsi"/>
        </w:rPr>
        <w:fldChar w:fldCharType="end"/>
      </w:r>
      <w:r w:rsidR="005E40E7">
        <w:rPr>
          <w:rFonts w:cstheme="minorHAnsi"/>
        </w:rPr>
        <w:t>.</w:t>
      </w:r>
      <w:r w:rsidR="00BC3200">
        <w:rPr>
          <w:rFonts w:cstheme="minorHAnsi"/>
        </w:rPr>
        <w:t xml:space="preserve"> Integrated calcium mass should utilize the entire coronary artery as the region of interest </w:t>
      </w:r>
      <w:r w:rsidR="006E0022">
        <w:rPr>
          <w:rFonts w:cstheme="minorHAnsi"/>
        </w:rPr>
        <w:t>to</w:t>
      </w:r>
      <w:r w:rsidR="00BC3200">
        <w:rPr>
          <w:rFonts w:cstheme="minorHAnsi"/>
        </w:rPr>
        <w:t xml:space="preserve"> include all </w:t>
      </w:r>
      <w:r w:rsidR="006E0022">
        <w:rPr>
          <w:rFonts w:cstheme="minorHAnsi"/>
        </w:rPr>
        <w:t>potential</w:t>
      </w:r>
      <w:r w:rsidR="00BC3200">
        <w:rPr>
          <w:rFonts w:cstheme="minorHAnsi"/>
        </w:rPr>
        <w:t xml:space="preserve"> calcium in the calculation. With hyperattenuating blood inside these ROIs</w:t>
      </w:r>
      <w:r w:rsidR="00C4385F">
        <w:rPr>
          <w:rFonts w:cstheme="minorHAnsi"/>
        </w:rPr>
        <w:t xml:space="preserve"> and hypoattenuating </w:t>
      </w:r>
      <w:proofErr w:type="spellStart"/>
      <w:r w:rsidR="00C4385F">
        <w:rPr>
          <w:rFonts w:cstheme="minorHAnsi"/>
        </w:rPr>
        <w:t>pericoronary</w:t>
      </w:r>
      <w:proofErr w:type="spellEnd"/>
      <w:r w:rsidR="00C4385F">
        <w:rPr>
          <w:rFonts w:cstheme="minorHAnsi"/>
        </w:rPr>
        <w:t xml:space="preserve"> adipose tissue located around the ROI</w:t>
      </w:r>
      <w:r w:rsidR="00BC3200">
        <w:rPr>
          <w:rFonts w:cstheme="minorHAnsi"/>
        </w:rPr>
        <w:t>, false-positive (CAC&gt;0) rates would likely increase</w:t>
      </w:r>
      <w:r w:rsidR="009F41DF">
        <w:rPr>
          <w:rFonts w:cstheme="minorHAnsi"/>
        </w:rPr>
        <w:t>, relative to this phantom study,</w:t>
      </w:r>
      <w:r w:rsidR="00BC3200">
        <w:rPr>
          <w:rFonts w:cstheme="minorHAnsi"/>
        </w:rPr>
        <w:t xml:space="preserve"> </w:t>
      </w:r>
      <w:r w:rsidR="00500624">
        <w:rPr>
          <w:rFonts w:cstheme="minorHAnsi"/>
        </w:rPr>
        <w:t xml:space="preserve">due to the inflated integrated </w:t>
      </w:r>
      <w:r w:rsidR="008B70A4">
        <w:rPr>
          <w:rFonts w:cstheme="minorHAnsi"/>
        </w:rPr>
        <w:t>intensity (HU)</w:t>
      </w:r>
      <w:r w:rsidR="00500624">
        <w:rPr>
          <w:rFonts w:cstheme="minorHAnsi"/>
        </w:rPr>
        <w:t xml:space="preserve"> from the blood</w:t>
      </w:r>
      <w:r w:rsidR="00BC3200">
        <w:rPr>
          <w:rFonts w:cstheme="minorHAnsi"/>
        </w:rPr>
        <w:t>. Future studies need to be performed on patient</w:t>
      </w:r>
      <w:r w:rsidR="00FE5F3E">
        <w:rPr>
          <w:rFonts w:cstheme="minorHAnsi"/>
        </w:rPr>
        <w:t xml:space="preserve">s </w:t>
      </w:r>
      <w:r w:rsidR="006E0022">
        <w:rPr>
          <w:rFonts w:cstheme="minorHAnsi"/>
        </w:rPr>
        <w:t>to</w:t>
      </w:r>
      <w:r w:rsidR="00BC3200">
        <w:rPr>
          <w:rFonts w:cstheme="minorHAnsi"/>
        </w:rPr>
        <w:t xml:space="preserve"> determine</w:t>
      </w:r>
      <w:r w:rsidR="00C4385F">
        <w:rPr>
          <w:rFonts w:cstheme="minorHAnsi"/>
        </w:rPr>
        <w:t xml:space="preserve"> optimal </w:t>
      </w:r>
      <w:r w:rsidR="004216E7">
        <w:rPr>
          <w:rFonts w:cstheme="minorHAnsi"/>
        </w:rPr>
        <w:t xml:space="preserve">mean and </w:t>
      </w:r>
      <w:r w:rsidR="00C4385F">
        <w:rPr>
          <w:rFonts w:cstheme="minorHAnsi"/>
        </w:rPr>
        <w:t xml:space="preserve">standard deviation </w:t>
      </w:r>
      <w:r w:rsidR="00FE5F3E">
        <w:rPr>
          <w:rFonts w:cstheme="minorHAnsi"/>
        </w:rPr>
        <w:t>values</w:t>
      </w:r>
      <w:r w:rsidR="00C4385F">
        <w:rPr>
          <w:rFonts w:cstheme="minorHAnsi"/>
        </w:rPr>
        <w:t xml:space="preserve"> </w:t>
      </w:r>
      <w:r w:rsidR="006E0022">
        <w:rPr>
          <w:rFonts w:cstheme="minorHAnsi"/>
        </w:rPr>
        <w:t>that</w:t>
      </w:r>
      <w:r w:rsidR="00C4385F">
        <w:rPr>
          <w:rFonts w:cstheme="minorHAnsi"/>
        </w:rPr>
        <w:t xml:space="preserve"> minimiz</w:t>
      </w:r>
      <w:r w:rsidR="006E0022">
        <w:rPr>
          <w:rFonts w:cstheme="minorHAnsi"/>
        </w:rPr>
        <w:t>e</w:t>
      </w:r>
      <w:r w:rsidR="00C4385F">
        <w:rPr>
          <w:rFonts w:cstheme="minorHAnsi"/>
        </w:rPr>
        <w:t xml:space="preserve"> false-negative (CAC=0) and false-positive (CAC&gt;0)</w:t>
      </w:r>
      <w:r w:rsidR="00BC3200">
        <w:rPr>
          <w:rFonts w:cstheme="minorHAnsi"/>
        </w:rPr>
        <w:t xml:space="preserve"> </w:t>
      </w:r>
      <w:r w:rsidR="006E0022">
        <w:rPr>
          <w:rFonts w:cstheme="minorHAnsi"/>
        </w:rPr>
        <w:t>scores.</w:t>
      </w:r>
    </w:p>
    <w:p w14:paraId="26DDD29B" w14:textId="5A46B545" w:rsidR="00FF7C72" w:rsidRDefault="00FF7C72" w:rsidP="002B61D2">
      <w:pPr>
        <w:spacing w:line="480" w:lineRule="auto"/>
      </w:pPr>
    </w:p>
    <w:p w14:paraId="48F76677" w14:textId="126617C3" w:rsidR="005A20E6" w:rsidRDefault="00B35C91" w:rsidP="002B61D2">
      <w:pPr>
        <w:spacing w:line="480" w:lineRule="auto"/>
      </w:pPr>
      <w:r>
        <w:t>Previous studies</w:t>
      </w:r>
      <w:r w:rsidR="00FF7C72">
        <w:t xml:space="preserve"> show</w:t>
      </w:r>
      <w:r w:rsidR="005B3F59">
        <w:t xml:space="preserve"> that </w:t>
      </w:r>
      <w:proofErr w:type="spellStart"/>
      <w:r w:rsidR="00FF7C72">
        <w:t>Agatston</w:t>
      </w:r>
      <w:proofErr w:type="spellEnd"/>
      <w:r w:rsidR="00FF7C72">
        <w:t xml:space="preserve"> scoring consistently underestimates calcium density and volume, with even further underestimation for low</w:t>
      </w:r>
      <w:r w:rsidR="005A20E6">
        <w:t>-</w:t>
      </w:r>
      <w:r w:rsidR="00FF7C72">
        <w:t>density and motion-affected plaques</w:t>
      </w:r>
      <w:r w:rsidR="009F2095">
        <w:t xml:space="preserve"> </w:t>
      </w:r>
      <w:r w:rsidR="009F2095">
        <w:fldChar w:fldCharType="begin"/>
      </w:r>
      <w:r w:rsidR="006C1971">
        <w:instrText xml:space="preserve"> ADDIN ZOTERO_ITEM CSL_CITATION {"citationID":"BTBtmPQ2","properties":{"formattedCitation":"[30]","plainCitation":"[30]","noteIndex":0},"citationItems":[{"id":380,"uris":["http://zotero.org/users/6884353/items/5LDIEVJB"],"itemData":{"id":380,"type":"article-journal","abstract":"Introduction The amount of coronary artery calcium determined in CT scans is a well established predictor of cardiovascular events. However, high interscan variability of coronary calcium quantification may lead to incorrect cardiovascular risk assignment. Partial volume effect contributes to high interscan variability. Hence, we propose a method for coronary calcium quantification employing partial volume correction. Methods Two phantoms containing artificial coronary artery calcifications and 293 subject chest CT scans were used. The first and second phantom contained nine calcifications and the second phantom contained three artificial arteries with three calcifications of different volumes, shapes and densities. The first phantom was scanned five times with and without extension rings. The second phantom was scanned three times without and with simulated cardiac motion (10 and 30 mm/s). Chest CT scans were acquired without ECG-synchronization and reconstructed using sharp and soft kernels. Coronary calcifications were annotated employing the clinically used intensity value thresholding (130 HU). Thereafter, a threshold separating each calcification from its background was determined using an Expectation-Maximization algorithm. Finally, for each lesion the partial content of calcification in each voxel was determined depending on its intensity and the determined threshold. Results Clinical calcium scoring resulted in overestimation of calcium volume for medium and high density calcifications in the first phantom, and overestimation of calcium volume for high density and underestimation for low density calcifications in the second phantom. With induced motion these effects were further emphasized. The proposed quantification resulted in better accuracy and substantially lower over- and underestimation of calcium volume even in presence of motion. In chest CT, the agreement between calcium scores from the two reconstructions improved when proposed method was used. Conclusion Compared with clinical calcium scoring, proposed quantification provides a better estimate of the true calcium volume in phantoms and better agreement in calcium scores between different subject scan reconstructions.","container-title":"PLOS ONE","DOI":"10.1371/journal.pone.0209318","ISSN":"1932-6203","issue":"12","journalAbbreviation":"PLOS ONE","language":"en","note":"publisher: Public Library of Science","page":"e0209318","source":"PLoS Journals","title":"Coronary calcium scoring with partial volume correction in anthropomorphic thorax phantom and screening chest CT images","volume":"13","author":[{"family":"Šprem","given":"Jurica"},{"family":"Vos","given":"Bob D.","dropping-particle":"de"},{"family":"Lessmann","given":"Nikolas"},{"family":"Hamersvelt","given":"Robbert W.","dropping-particle":"van"},{"family":"Greuter","given":"Marcel J. W."},{"family":"Jong","given":"Pim A.","dropping-particle":"de"},{"family":"Leiner","given":"Tim"},{"family":"Viergever","given":"Max A."},{"family":"Išgum","given":"Ivana"}],"issued":{"date-parts":[["2018",12,20]]}}}],"schema":"https://github.com/citation-style-language/schema/raw/master/csl-citation.json"} </w:instrText>
      </w:r>
      <w:r w:rsidR="009F2095">
        <w:fldChar w:fldCharType="separate"/>
      </w:r>
      <w:r w:rsidR="006C1971">
        <w:rPr>
          <w:noProof/>
        </w:rPr>
        <w:t>[30]</w:t>
      </w:r>
      <w:r w:rsidR="009F2095">
        <w:fldChar w:fldCharType="end"/>
      </w:r>
      <w:r w:rsidR="009F2095">
        <w:t xml:space="preserve">. </w:t>
      </w:r>
      <w:r w:rsidR="00137ED1" w:rsidRPr="00B32C8B">
        <w:rPr>
          <w:rFonts w:ascii="Calibri" w:cs="Calibri"/>
        </w:rPr>
        <w:t>Werf</w:t>
      </w:r>
      <w:r w:rsidR="00137ED1">
        <w:t xml:space="preserve"> et </w:t>
      </w:r>
      <w:r w:rsidR="00073627">
        <w:t>al</w:t>
      </w:r>
      <w:r w:rsidR="00137ED1">
        <w:t xml:space="preserve">. </w:t>
      </w:r>
      <w:r w:rsidR="00073627">
        <w:t>indicate</w:t>
      </w:r>
      <w:r w:rsidR="00137ED1">
        <w:t xml:space="preserve"> </w:t>
      </w:r>
      <w:r w:rsidR="008263BF">
        <w:t>that low</w:t>
      </w:r>
      <w:r w:rsidR="005A20E6">
        <w:t>-</w:t>
      </w:r>
      <w:r w:rsidR="008263BF">
        <w:t xml:space="preserve">density calcifications </w:t>
      </w:r>
      <w:r w:rsidR="005B3F59">
        <w:t xml:space="preserve">might fall below the 130 HU threshold because of blurring from motion </w:t>
      </w:r>
      <w:r w:rsidR="0025096B">
        <w:t xml:space="preserve">which </w:t>
      </w:r>
      <w:r w:rsidR="005B3F59">
        <w:t>artificially reduce</w:t>
      </w:r>
      <w:r w:rsidR="0025096B">
        <w:t xml:space="preserve">s </w:t>
      </w:r>
      <w:r w:rsidR="005B3F59">
        <w:t xml:space="preserve">the </w:t>
      </w:r>
      <w:proofErr w:type="spellStart"/>
      <w:r w:rsidR="005B3F59">
        <w:t>Agatston</w:t>
      </w:r>
      <w:proofErr w:type="spellEnd"/>
      <w:r w:rsidR="005B3F59">
        <w:t xml:space="preserve"> score </w:t>
      </w:r>
      <w:r w:rsidR="009F2095">
        <w:fldChar w:fldCharType="begin"/>
      </w:r>
      <w:r w:rsidR="006C1971">
        <w:instrText xml:space="preserve"> ADDIN ZOTERO_ITEM CSL_CITATION {"citationID":"InPADz86","properties":{"formattedCitation":"[31]","plainCitation":"[31]","noteIndex":0},"citationItems":[{"id":383,"uris":["http://zotero.org/users/6884353/items/RX6K7MLD"],"itemData":{"id":383,"type":"article-journal","abstract":"To evaluate the influence of heart rate on coronary calcium scores (CCS) using a dynamic phantom on four high-end computed tomography (CT) systems from different manufacturers. Artificial coronary arteries were moved in an anthropomorphic chest phantom at linear velocities, corresponding to &lt; 60, 60–75 and &gt; 75 beats per minute (bpm). Data was acquired with routinely used clinical protocols for CCS on four high-end CT systems (CT1–CT4). CCS, quantified as Agatston and mass scores were compared to reference scores at &lt; 60 bpm. Influence of heart rate was assessed for each system with the cardiac motion susceptibility (CMS) Index. At increased heart rates (&gt; 75 bpm), Agatston scores of the low mass calcification were similar to the reference score, while Agatston scores of the medium and high mass calcification increased significantly up to 50% for all CT systems. Threefold CMS increases at &gt; 75 bpm in comparison with &lt; 60 bpm were shown. For medium and high mass calcifications, significant differences in CMS between CT systems were found. Heart rate substantially influences CCS for high-end CT systems of four major manufacturers, but CT systems differ in motion susceptibility. Follow-up CCS CT scans should be acquired on the same CT system and protocol, and preferably with comparable heart rates.","container-title":"The International Journal of Cardiovascular Imaging","DOI":"10.1007/s10554-017-1293-x","ISSN":"1573-0743","issue":"6","journalAbbreviation":"Int J Cardiovasc Imaging","language":"en","page":"959-966","source":"Springer Link","title":"Influence of heart rate on coronary calcium scores: a multi-manufacturer phantom study","title-short":"Influence of heart rate on coronary calcium scores","volume":"34","author":[{"family":"Werf","given":"N. R.","non-dropping-particle":"van der"},{"family":"Willemink","given":"M. J."},{"family":"Willems","given":"T. P."},{"family":"Vliegenthart","given":"R."},{"family":"Greuter","given":"M. J. W."},{"family":"Leiner","given":"T."}],"issued":{"date-parts":[["2018",6,1]]}}}],"schema":"https://github.com/citation-style-language/schema/raw/master/csl-citation.json"} </w:instrText>
      </w:r>
      <w:r w:rsidR="009F2095">
        <w:fldChar w:fldCharType="separate"/>
      </w:r>
      <w:r w:rsidR="006C1971">
        <w:rPr>
          <w:noProof/>
        </w:rPr>
        <w:t>[31]</w:t>
      </w:r>
      <w:r w:rsidR="009F2095">
        <w:fldChar w:fldCharType="end"/>
      </w:r>
      <w:r w:rsidR="005B3F59">
        <w:t xml:space="preserve">. </w:t>
      </w:r>
      <w:r w:rsidR="002766BF">
        <w:t>Our study is consistent with these results</w:t>
      </w:r>
      <w:r w:rsidR="00105F57">
        <w:t>; w</w:t>
      </w:r>
      <w:r w:rsidR="002766BF">
        <w:t xml:space="preserve">e showed that </w:t>
      </w:r>
      <w:proofErr w:type="spellStart"/>
      <w:r w:rsidR="002766BF">
        <w:t>Agatston</w:t>
      </w:r>
      <w:proofErr w:type="spellEnd"/>
      <w:r w:rsidR="002766BF">
        <w:t xml:space="preserve"> scoring produced most of the false-negative classifications when calculated on low-density</w:t>
      </w:r>
      <w:r w:rsidR="003823D1">
        <w:t xml:space="preserve"> (</w:t>
      </w:r>
      <w:r w:rsidR="004C5D96">
        <w:t>11.11</w:t>
      </w:r>
      <w:r w:rsidR="003823D1">
        <w:t>%)</w:t>
      </w:r>
      <w:r w:rsidR="002766BF">
        <w:t xml:space="preserve"> </w:t>
      </w:r>
      <w:r w:rsidR="006814F5">
        <w:t xml:space="preserve">or medium-density </w:t>
      </w:r>
      <w:r w:rsidR="003823D1">
        <w:t>(10.</w:t>
      </w:r>
      <w:r w:rsidR="004C5D96">
        <w:t>6</w:t>
      </w:r>
      <w:r w:rsidR="003823D1">
        <w:t xml:space="preserve">%) </w:t>
      </w:r>
      <w:r w:rsidR="002766BF">
        <w:lastRenderedPageBreak/>
        <w:t>calcifications</w:t>
      </w:r>
      <w:r w:rsidR="003823D1">
        <w:t xml:space="preserve"> compared to high-density calcifications (6.9%)</w:t>
      </w:r>
      <w:r w:rsidR="002766BF">
        <w:t>.</w:t>
      </w:r>
      <w:r w:rsidR="001E1142">
        <w:t xml:space="preserve"> </w:t>
      </w:r>
      <w:r w:rsidR="00FB1E77">
        <w:t xml:space="preserve">Future studies are recommended with </w:t>
      </w:r>
      <w:r w:rsidR="004C5D96">
        <w:t>lower-density</w:t>
      </w:r>
      <w:r w:rsidR="00FB1E77">
        <w:t xml:space="preserve"> calcification inserts (&lt; 200 mg</w:t>
      </w:r>
      <w:r w:rsidR="006E079C">
        <w:t>HA</w:t>
      </w:r>
      <w:r w:rsidR="00FB1E77">
        <w:t>cm</w:t>
      </w:r>
      <w:r w:rsidR="00FB1E77" w:rsidRPr="00265344">
        <w:rPr>
          <w:vertAlign w:val="superscript"/>
        </w:rPr>
        <w:t>3</w:t>
      </w:r>
      <w:r w:rsidR="00FB1E77">
        <w:t xml:space="preserve">) to understand how integrated calcium mass compares to </w:t>
      </w:r>
      <w:proofErr w:type="spellStart"/>
      <w:r w:rsidR="00FB1E77">
        <w:t>Agatston</w:t>
      </w:r>
      <w:proofErr w:type="spellEnd"/>
      <w:r w:rsidR="00FB1E77">
        <w:t xml:space="preserve"> mass within the low</w:t>
      </w:r>
      <w:r w:rsidR="001E1142">
        <w:t>-</w:t>
      </w:r>
      <w:r w:rsidR="00FB1E77">
        <w:t>density regime.</w:t>
      </w:r>
      <w:r w:rsidR="001E1142">
        <w:t xml:space="preserve"> Very high coronary artery calcium density (&gt; 1000 mg/cm</w:t>
      </w:r>
      <w:r w:rsidR="001E1142" w:rsidRPr="00265344">
        <w:rPr>
          <w:vertAlign w:val="superscript"/>
        </w:rPr>
        <w:t>3</w:t>
      </w:r>
      <w:r w:rsidR="001E1142">
        <w:t>) is quite rare</w:t>
      </w:r>
      <w:r w:rsidR="004C5D96">
        <w:t>,</w:t>
      </w:r>
      <w:r w:rsidR="001E1142">
        <w:t xml:space="preserve"> and </w:t>
      </w:r>
      <w:proofErr w:type="spellStart"/>
      <w:r w:rsidR="001E1142">
        <w:t>Agatston</w:t>
      </w:r>
      <w:proofErr w:type="spellEnd"/>
      <w:r w:rsidR="001E1142">
        <w:t xml:space="preserve"> scoring has already </w:t>
      </w:r>
      <w:r w:rsidR="006E079C">
        <w:t xml:space="preserve">been </w:t>
      </w:r>
      <w:r w:rsidR="001E1142">
        <w:t xml:space="preserve">shown to be a good predictor of cardiovascular disease within this subset of patients </w:t>
      </w:r>
      <w:r w:rsidR="001E1142">
        <w:fldChar w:fldCharType="begin"/>
      </w:r>
      <w:r w:rsidR="006C1971">
        <w:instrText xml:space="preserve"> ADDIN ZOTERO_ITEM CSL_CITATION {"citationID":"xmcUxC7z","properties":{"formattedCitation":"[32]","plainCitation":"[32]","noteIndex":0},"citationItems":[{"id":441,"uris":["http://zotero.org/users/6884353/items/UU85QVH2"],"itemData":{"id":441,"type":"article-journal","abstract":"Background:\n\nThere are limited data on the unique cardiovascular disease (CVD), non-CVD, and mortality risks of primary prevention individuals with very high coronary artery calcium (CAC; ≥1000), especially compared with rates observed in secondary prevention populations.\n\nMethods:\n\nOur study population consisted of 6814 ethnically diverse individuals 45 to 84 years of age who were free of known CVD from MESA (Multi-Ethnic Study of Atherosclerosis), a prospective, observational, community-based cohort. Mean follow-up time was 13.6±4.4 years. Hazard ratios of CAC ≥1000 were compared with both CAC 0 and CAC 400 to 999 for CVD, non-CVD, and mortality outcomes with the use of Cox proportional hazards regression adjusted for age, sex, and traditional risk factors. Using a sex-adjusted logarithmic model, we calculated event rates in MESA as a function of CAC and compared them with those observed in the placebo group of stable secondary prevention patients in the FOURIER clinical trial (Further Cardiovascular Outcomes Research With PCSK9 Inhibition in Subjects With Elevated Risk).\n\nResults:\n\nCompared with CAC 400 to 999, those with CAC ≥1000 (n=257) had a greater mean number of coronary vessels with CAC (3.4±0.5), greater total area of CAC (586.5±275.2 mm2), similar CAC density, and more extensive extracoronary calcification. After full adjustment, CAC ≥1000 demonstrated a 4.71- (3.63–6.11), 7.57- (5.50–10.42), 4.86-(3.32–7.11), and 1.94-fold (1.57–2.41) increased risk for all CVD events, all coronary heart disease events, hard coronary heart disease events, and all-cause mortality, respectively, compared with CAC 0 and a 1.65- (1.25–2.16), 1.66- (1.22–2.25), 1.51- (1.03–2.23), and 1.34-fold (1.05–1.71) increased risk compared with CAC 400 to 999. With increasing CAC, hazard ratios increased for all event types, with no apparent upper CAC threshold. CAC ≥1000 was associated with a 1.95- (1.57–2.41) and 1.43-fold (1.12–1.83) increased risk for a first non-CVD event compared with CAC 0 and CAC 400 to 999, respectively. CAC 1000 corresponded to an annualized 3-point major adverse cardiovascular event rate of 3.4 per 100 person-years, similar to that of the total FOURIER population (3.3) and higher than those of the lower-risk FOURIER subgroups.\n\nConclusions:\n\nIndividuals with very high CAC (≥1000) are a unique population at substantially higher risk for CVD events, non-CVD outcomes, and mortality than those with lower CAC, with 3-point major adverse cardiovascular event rates similar to those of a stable treated secondary prevention population. Future guidelines should consider a less distinct stratification algorithm between primary and secondary prevention patients in guiding aggressive preventive pharmacotherapy.","container-title":"Circulation","DOI":"10.1161/CIRCULATIONAHA.120.050545","issue":"16","note":"publisher: American Heart Association","page":"1571-1583","source":"ahajournals.org (Atypon)","title":"Very High Coronary Artery Calcium (≥1000) and Association With Cardiovascular Disease Events, Non–Cardiovascular Disease Outcomes, and Mortality","volume":"143","author":[{"family":"Peng","given":"Allison W."},{"family":"Dardari","given":"Zeina A."},{"family":"Blumenthal","given":"Roger S."},{"family":"Dzaye","given":"Omar"},{"family":"Obisesan","given":"Olufunmilayo H."},{"family":"Iftekhar Uddin","given":"S.m."},{"family":"Nasir","given":"Khurram"},{"family":"Blankstein","given":"Ron"},{"family":"Budoff","given":"Matthew J."},{"family":"Bødtker Mortensen","given":"Martin"},{"family":"Joshi","given":"Parag H."},{"family":"Page","given":"John"},{"family":"Blaha","given":"Michael J."}],"issued":{"date-parts":[["2021",4,20]]}}}],"schema":"https://github.com/citation-style-language/schema/raw/master/csl-citation.json"} </w:instrText>
      </w:r>
      <w:r w:rsidR="001E1142">
        <w:fldChar w:fldCharType="separate"/>
      </w:r>
      <w:r w:rsidR="006C1971">
        <w:rPr>
          <w:noProof/>
        </w:rPr>
        <w:t>[32]</w:t>
      </w:r>
      <w:r w:rsidR="001E1142">
        <w:fldChar w:fldCharType="end"/>
      </w:r>
      <w:r w:rsidR="001E1142">
        <w:t xml:space="preserve">. </w:t>
      </w:r>
    </w:p>
    <w:p w14:paraId="53D7BC4C" w14:textId="77777777" w:rsidR="005A20E6" w:rsidRDefault="005A20E6" w:rsidP="002B61D2">
      <w:pPr>
        <w:spacing w:line="480" w:lineRule="auto"/>
      </w:pPr>
    </w:p>
    <w:p w14:paraId="65A4F62D" w14:textId="79DC7009" w:rsidR="00FF7C72" w:rsidRPr="00D72F93" w:rsidRDefault="00B32C8B" w:rsidP="002B61D2">
      <w:pPr>
        <w:spacing w:line="480" w:lineRule="auto"/>
      </w:pPr>
      <w:proofErr w:type="spellStart"/>
      <w:r>
        <w:t>Tzolos</w:t>
      </w:r>
      <w:proofErr w:type="spellEnd"/>
      <w:r w:rsidR="006575BD">
        <w:t xml:space="preserve"> </w:t>
      </w:r>
      <w:r>
        <w:t>et</w:t>
      </w:r>
      <w:r w:rsidR="006575BD">
        <w:t xml:space="preserve"> al</w:t>
      </w:r>
      <w:r>
        <w:t xml:space="preserve">. showed that </w:t>
      </w:r>
      <w:proofErr w:type="spellStart"/>
      <w:r>
        <w:t>Agatston</w:t>
      </w:r>
      <w:proofErr w:type="spellEnd"/>
      <w:r>
        <w:t xml:space="preserve"> scoring can struggle to detect small calcifications in the coronary arteries of patients due to the threshold requirement of 130 HU and the minimum connected component requirement of 1 mm </w:t>
      </w:r>
      <w:r w:rsidR="009F2095">
        <w:fldChar w:fldCharType="begin"/>
      </w:r>
      <w:r w:rsidR="006C1971">
        <w:instrText xml:space="preserve"> ADDIN ZOTERO_ITEM CSL_CITATION {"citationID":"G9AgjTf8","properties":{"formattedCitation":"[33]","plainCitation":"[33]","noteIndex":0},"citationItems":[{"id":385,"uris":["http://zotero.org/users/6884353/items/V37QDAEQ"],"itemData":{"id":385,"type":"article-journal","abstract":"Background\nA coronary artery calcium score (CACS) of 0 is associated with a very low risk of cardiac event. However, the Agatston CACS may fail to detect very small or less dense calcifications. We investigated if an alteration of the Agatston criteria would affect the ability to detect such plaques.\nMethods\nWe evaluated 322 patients, 161 who had a baseline scan with CACS ​= ​0 and a follow-up scan with CACS&gt;0 and 161 with two serial CACS ​= ​0 scans (control group), to identify subtle calcification not detected in the baseline scan because it was not meeting the Agatston size and HU thresholds (≥1 ​mm2 and ≥130HU). Size threshold was set to &lt;1 ​mm2 and the HU threshold modified in a stepwise manner to 120, 110, 100 and 90. New lesions were classified as true positive or false positive(noise) using the follow-up scan.\nResults\nWe identified 69 visually suspected subtle calcified lesions in 65/322 (20.2%) patients with CAC ​= ​0 by the Agatston criteria. When size threshold was set as &lt;1 ​mm2 and HU ​≥ ​130, 36 lesions scored CACS&gt;0, 34 (94.4%) true positive and 2 (5.6%) false positive. When decrease in HU (120HU, 110HU, 100HU, and 90HU) threshold was added to the reduced size threshold, the number of lesions scoring&gt;0 increased (46, 55, 59, and 69, respectively) at a cost of increased false positive rate (8.7%, 20%, 22%, and 30.4% respectively). Eliminating size or both size and HU threshold to ≥120HU correctly reclassified 9.6% and 12.1% of patients respectively.\nConclusion\nEliminating size and reducing HU thresholds to ≥120HU improved the detection of subtle calcification when compared to the Agatston CACS method.","container-title":"Journal of Cardiovascular Computed Tomography","DOI":"10.1016/j.jcct.2021.10.004","ISSN":"1934-5925","issue":"2","journalAbbreviation":"Journal of Cardiovascular Computed Tomography","language":"en","page":"150-154","source":"ScienceDirect","title":"Detection of small coronary calcifications in patients with Agatston coronary artery calcium score of zero","volume":"16","author":[{"family":"Tzolos","given":"Evangelos"},{"family":"Han","given":"Donghee"},{"family":"Klein","given":"Eyal"},{"family":"Friedman","given":"John D."},{"family":"Hayes","given":"Sean W."},{"family":"Thomson","given":"Louise E. J."},{"family":"Slomka","given":"Piotr"},{"family":"Dey","given":"Damini"},{"family":"Gransar","given":"Heidi"},{"family":"Berman","given":"Daniel S."}],"issued":{"date-parts":[["2022",3,1]]}}}],"schema":"https://github.com/citation-style-language/schema/raw/master/csl-citation.json"} </w:instrText>
      </w:r>
      <w:r w:rsidR="009F2095">
        <w:fldChar w:fldCharType="separate"/>
      </w:r>
      <w:r w:rsidR="006C1971">
        <w:rPr>
          <w:noProof/>
        </w:rPr>
        <w:t>[33]</w:t>
      </w:r>
      <w:r w:rsidR="009F2095">
        <w:fldChar w:fldCharType="end"/>
      </w:r>
      <w:r>
        <w:t>. Our results</w:t>
      </w:r>
      <w:r w:rsidR="0025096B">
        <w:t xml:space="preserve"> are consistent with this study and</w:t>
      </w:r>
      <w:r>
        <w:t xml:space="preserve"> indicate that the size of the calcium insert is a more important variable in accounting for false-negative </w:t>
      </w:r>
      <w:proofErr w:type="spellStart"/>
      <w:r>
        <w:t>Agatston</w:t>
      </w:r>
      <w:proofErr w:type="spellEnd"/>
      <w:r>
        <w:t xml:space="preserve"> scores than calcium density. The small inserts resulted in </w:t>
      </w:r>
      <w:r w:rsidR="004C5D96">
        <w:t>10</w:t>
      </w:r>
      <w:r w:rsidR="006E079C">
        <w:t>1</w:t>
      </w:r>
      <w:r>
        <w:t xml:space="preserve"> false-negative </w:t>
      </w:r>
      <w:r w:rsidR="004C5D96">
        <w:t>(CAC=0)</w:t>
      </w:r>
      <w:r>
        <w:t xml:space="preserve"> scores out </w:t>
      </w:r>
      <w:r w:rsidR="004C5D96">
        <w:t xml:space="preserve">of </w:t>
      </w:r>
      <w:r>
        <w:t xml:space="preserve">360 total scores, </w:t>
      </w:r>
      <w:r w:rsidR="00A9312B">
        <w:t>whereas</w:t>
      </w:r>
      <w:r>
        <w:t xml:space="preserve"> the medium and large inserts accounted for </w:t>
      </w:r>
      <w:r w:rsidR="0025096B">
        <w:t xml:space="preserve">only </w:t>
      </w:r>
      <w:r w:rsidR="00A9312B">
        <w:t>one</w:t>
      </w:r>
      <w:r>
        <w:t xml:space="preserve"> false-negative </w:t>
      </w:r>
      <w:r w:rsidR="004C5D96">
        <w:t>(CAC=0)</w:t>
      </w:r>
      <w:r>
        <w:t xml:space="preserve"> score </w:t>
      </w:r>
      <w:r w:rsidR="0025096B">
        <w:t>combined</w:t>
      </w:r>
      <w:r>
        <w:t>.</w:t>
      </w:r>
      <w:r w:rsidR="00FD1C87">
        <w:t xml:space="preserve"> Based on our results, integrated calcium </w:t>
      </w:r>
      <w:r w:rsidR="00113F85">
        <w:t xml:space="preserve">mass </w:t>
      </w:r>
      <w:r w:rsidR="00FD1C87">
        <w:t xml:space="preserve">overcomes many of these issues </w:t>
      </w:r>
      <w:r w:rsidR="005E0ECE">
        <w:t xml:space="preserve">associated with </w:t>
      </w:r>
      <w:proofErr w:type="spellStart"/>
      <w:r w:rsidR="005E0ECE">
        <w:t>Agatston</w:t>
      </w:r>
      <w:proofErr w:type="spellEnd"/>
      <w:r w:rsidR="005E0ECE">
        <w:t xml:space="preserve"> scoring and </w:t>
      </w:r>
      <w:r w:rsidR="00FD1C87">
        <w:t xml:space="preserve">results in fewer false-negative </w:t>
      </w:r>
      <w:r w:rsidR="004C5D96">
        <w:t>(CAC=0)</w:t>
      </w:r>
      <w:r w:rsidR="00FD1C87">
        <w:t xml:space="preserve"> </w:t>
      </w:r>
      <w:r w:rsidR="00B673C3">
        <w:t xml:space="preserve">and false-positive (CAC&gt;0) </w:t>
      </w:r>
      <w:r w:rsidR="00FD1C87">
        <w:t>scores.</w:t>
      </w:r>
    </w:p>
    <w:p w14:paraId="1281A41D" w14:textId="2CEA4874" w:rsidR="004B322F" w:rsidRDefault="004B322F" w:rsidP="002B61D2">
      <w:pPr>
        <w:pStyle w:val="Heading1"/>
        <w:spacing w:line="480" w:lineRule="auto"/>
      </w:pPr>
      <w:r>
        <w:t>V. Conclusion</w:t>
      </w:r>
    </w:p>
    <w:p w14:paraId="22A3AD5A" w14:textId="210FF997" w:rsidR="004F7568" w:rsidRPr="004F7568" w:rsidRDefault="004F7568" w:rsidP="002B61D2">
      <w:pPr>
        <w:spacing w:line="480" w:lineRule="auto"/>
      </w:pPr>
      <w:r>
        <w:t xml:space="preserve">The results of this study </w:t>
      </w:r>
      <w:r w:rsidR="000A61C1">
        <w:t>indicate</w:t>
      </w:r>
      <w:r>
        <w:t xml:space="preserve"> that integrated calcium </w:t>
      </w:r>
      <w:r w:rsidR="00113F85">
        <w:t xml:space="preserve">mass </w:t>
      </w:r>
      <w:r>
        <w:t xml:space="preserve">is more accurate and sensitive than </w:t>
      </w:r>
      <w:proofErr w:type="spellStart"/>
      <w:r>
        <w:t>Agatston</w:t>
      </w:r>
      <w:proofErr w:type="spellEnd"/>
      <w:r>
        <w:t xml:space="preserve"> scoring on </w:t>
      </w:r>
      <w:r w:rsidR="008A75C2">
        <w:t>various</w:t>
      </w:r>
      <w:r>
        <w:t xml:space="preserve"> CT vendors. The improved accuracy and sensitivity of integrative calcium scoring is likely to improve risk-stratification for patients undergoing calcium scoring and </w:t>
      </w:r>
      <w:r w:rsidR="000A61C1">
        <w:t>the</w:t>
      </w:r>
      <w:r w:rsidR="000320B4">
        <w:t>ir potential</w:t>
      </w:r>
      <w:r w:rsidR="000A61C1">
        <w:t xml:space="preserve"> </w:t>
      </w:r>
      <w:r>
        <w:t>outcome.</w:t>
      </w:r>
    </w:p>
    <w:p w14:paraId="4295F764" w14:textId="0E409F08" w:rsidR="00DD1418" w:rsidRDefault="00DD1418" w:rsidP="002B61D2">
      <w:pPr>
        <w:spacing w:line="480" w:lineRule="auto"/>
      </w:pPr>
    </w:p>
    <w:p w14:paraId="2545FE94" w14:textId="59679CA3" w:rsidR="00281F16" w:rsidRDefault="001E62D6" w:rsidP="002B61D2">
      <w:pPr>
        <w:pStyle w:val="Heading1"/>
        <w:spacing w:line="480" w:lineRule="auto"/>
      </w:pPr>
      <w:r>
        <w:lastRenderedPageBreak/>
        <w:t>Acknowledgments</w:t>
      </w:r>
    </w:p>
    <w:p w14:paraId="420AFF18" w14:textId="1CEA5D69" w:rsidR="00A527AA" w:rsidRPr="001D7589" w:rsidRDefault="00C4603A" w:rsidP="00A527AA">
      <w:pPr>
        <w:spacing w:line="480" w:lineRule="auto"/>
        <w:rPr>
          <w:rFonts w:cstheme="minorHAnsi"/>
        </w:rPr>
      </w:pPr>
      <w:r>
        <w:t xml:space="preserve">The </w:t>
      </w:r>
      <w:r w:rsidR="00010BAA">
        <w:t xml:space="preserve">authors would like to thank Drs. </w:t>
      </w:r>
      <w:r w:rsidR="00B652D2" w:rsidRPr="00B652D2">
        <w:t xml:space="preserve">Martin </w:t>
      </w:r>
      <w:proofErr w:type="spellStart"/>
      <w:r w:rsidR="00B652D2" w:rsidRPr="00B652D2">
        <w:t>Willemink</w:t>
      </w:r>
      <w:proofErr w:type="spellEnd"/>
      <w:r w:rsidR="008C2B16">
        <w:t xml:space="preserve"> </w:t>
      </w:r>
      <w:r w:rsidR="003F432D">
        <w:t xml:space="preserve">and </w:t>
      </w:r>
      <w:r w:rsidR="00E7226C" w:rsidRPr="00E7226C">
        <w:t xml:space="preserve">GD van </w:t>
      </w:r>
      <w:proofErr w:type="spellStart"/>
      <w:r w:rsidR="00E0602D" w:rsidRPr="00E0602D">
        <w:t>Praagh</w:t>
      </w:r>
      <w:proofErr w:type="spellEnd"/>
      <w:r w:rsidR="00E7226C">
        <w:t xml:space="preserve"> for </w:t>
      </w:r>
      <w:r w:rsidR="00E36498">
        <w:t xml:space="preserve">sharing their data for this study. </w:t>
      </w:r>
      <w:r w:rsidR="00A527AA">
        <w:t>A grant from Canon Medical Systems, USA</w:t>
      </w:r>
      <w:r w:rsidR="00983DCA">
        <w:t>,</w:t>
      </w:r>
      <w:r w:rsidR="00A527AA">
        <w:t xml:space="preserve"> partially supported this study</w:t>
      </w:r>
      <w:r w:rsidR="00A527AA">
        <w:rPr>
          <w:rFonts w:cstheme="minorHAnsi"/>
        </w:rPr>
        <w:t>.</w:t>
      </w:r>
    </w:p>
    <w:p w14:paraId="2D2D622C" w14:textId="3AE92392" w:rsidR="005E311D" w:rsidRPr="005E311D" w:rsidRDefault="005E311D" w:rsidP="00773208">
      <w:pPr>
        <w:spacing w:line="480" w:lineRule="auto"/>
      </w:pPr>
    </w:p>
    <w:p w14:paraId="0AF30896" w14:textId="77777777" w:rsidR="00DD1418" w:rsidRDefault="00DD1418" w:rsidP="00A42B9F">
      <w:pPr>
        <w:spacing w:line="480" w:lineRule="auto"/>
        <w:rPr>
          <w:rFonts w:asciiTheme="majorHAnsi" w:eastAsiaTheme="majorEastAsia" w:hAnsiTheme="majorHAnsi" w:cstheme="majorBidi"/>
          <w:color w:val="2F5496" w:themeColor="accent1" w:themeShade="BF"/>
          <w:sz w:val="32"/>
          <w:szCs w:val="32"/>
        </w:rPr>
      </w:pPr>
      <w:r>
        <w:br w:type="page"/>
      </w:r>
    </w:p>
    <w:p w14:paraId="2880FAE4" w14:textId="09FE6046" w:rsidR="005A20E6" w:rsidRDefault="00DD1418" w:rsidP="00773208">
      <w:pPr>
        <w:pStyle w:val="Heading1"/>
      </w:pPr>
      <w:r w:rsidRPr="00773208">
        <w:lastRenderedPageBreak/>
        <w:t>References</w:t>
      </w:r>
    </w:p>
    <w:p w14:paraId="458D4620" w14:textId="50893189" w:rsidR="00773208" w:rsidRPr="00773208" w:rsidRDefault="008C2B16" w:rsidP="00773208">
      <w:r>
        <w:rPr>
          <w:rFonts w:ascii="Calibri" w:cs="Calibri"/>
        </w:rPr>
        <w:t xml:space="preserve"> </w:t>
      </w:r>
    </w:p>
    <w:p w14:paraId="670BEC28" w14:textId="77777777" w:rsidR="006C1971" w:rsidRPr="006C1971" w:rsidRDefault="00CE1682" w:rsidP="006C1971">
      <w:pPr>
        <w:pStyle w:val="Bibliography"/>
        <w:rPr>
          <w:rFonts w:ascii="Calibri" w:cs="Calibri"/>
        </w:rPr>
      </w:pPr>
      <w:r>
        <w:fldChar w:fldCharType="begin"/>
      </w:r>
      <w:r w:rsidR="006C1971">
        <w:instrText xml:space="preserve"> ADDIN ZOTERO_BIBL {"uncited":[],"omitted":[],"custom":[]} CSL_BIBLIOGRAPHY </w:instrText>
      </w:r>
      <w:r>
        <w:fldChar w:fldCharType="separate"/>
      </w:r>
      <w:r w:rsidR="006C1971" w:rsidRPr="006C1971">
        <w:rPr>
          <w:rFonts w:ascii="Calibri" w:cs="Calibri"/>
        </w:rPr>
        <w:t>[1]</w:t>
      </w:r>
      <w:r w:rsidR="006C1971" w:rsidRPr="006C1971">
        <w:rPr>
          <w:rFonts w:ascii="Calibri" w:cs="Calibri"/>
        </w:rPr>
        <w:tab/>
        <w:t xml:space="preserve">P. Greenland, M. J. Blaha, M. J. </w:t>
      </w:r>
      <w:proofErr w:type="spellStart"/>
      <w:r w:rsidR="006C1971" w:rsidRPr="006C1971">
        <w:rPr>
          <w:rFonts w:ascii="Calibri" w:cs="Calibri"/>
        </w:rPr>
        <w:t>Budoff</w:t>
      </w:r>
      <w:proofErr w:type="spellEnd"/>
      <w:r w:rsidR="006C1971" w:rsidRPr="006C1971">
        <w:rPr>
          <w:rFonts w:ascii="Calibri" w:cs="Calibri"/>
        </w:rPr>
        <w:t xml:space="preserve">, R. </w:t>
      </w:r>
      <w:proofErr w:type="spellStart"/>
      <w:r w:rsidR="006C1971" w:rsidRPr="006C1971">
        <w:rPr>
          <w:rFonts w:ascii="Calibri" w:cs="Calibri"/>
        </w:rPr>
        <w:t>Erbel</w:t>
      </w:r>
      <w:proofErr w:type="spellEnd"/>
      <w:r w:rsidR="006C1971" w:rsidRPr="006C1971">
        <w:rPr>
          <w:rFonts w:ascii="Calibri" w:cs="Calibri"/>
        </w:rPr>
        <w:t xml:space="preserve">, and K. E. Watson, “Coronary Calcium Score and Cardiovascular Risk,” </w:t>
      </w:r>
      <w:r w:rsidR="006C1971" w:rsidRPr="006C1971">
        <w:rPr>
          <w:rFonts w:ascii="Calibri" w:cs="Calibri"/>
          <w:i/>
          <w:iCs/>
        </w:rPr>
        <w:t xml:space="preserve">J. Am. Coll. </w:t>
      </w:r>
      <w:proofErr w:type="spellStart"/>
      <w:r w:rsidR="006C1971" w:rsidRPr="006C1971">
        <w:rPr>
          <w:rFonts w:ascii="Calibri" w:cs="Calibri"/>
          <w:i/>
          <w:iCs/>
        </w:rPr>
        <w:t>Cardiol</w:t>
      </w:r>
      <w:proofErr w:type="spellEnd"/>
      <w:r w:rsidR="006C1971" w:rsidRPr="006C1971">
        <w:rPr>
          <w:rFonts w:ascii="Calibri" w:cs="Calibri"/>
          <w:i/>
          <w:iCs/>
        </w:rPr>
        <w:t>.</w:t>
      </w:r>
      <w:r w:rsidR="006C1971" w:rsidRPr="006C1971">
        <w:rPr>
          <w:rFonts w:ascii="Calibri" w:cs="Calibri"/>
        </w:rPr>
        <w:t xml:space="preserve">, vol. 72, no. 4, pp. 434–447, Jul. 2018, </w:t>
      </w:r>
      <w:proofErr w:type="spellStart"/>
      <w:r w:rsidR="006C1971" w:rsidRPr="006C1971">
        <w:rPr>
          <w:rFonts w:ascii="Calibri" w:cs="Calibri"/>
        </w:rPr>
        <w:t>doi</w:t>
      </w:r>
      <w:proofErr w:type="spellEnd"/>
      <w:r w:rsidR="006C1971" w:rsidRPr="006C1971">
        <w:rPr>
          <w:rFonts w:ascii="Calibri" w:cs="Calibri"/>
        </w:rPr>
        <w:t>: 10.1016/j.jacc.2018.05.027.</w:t>
      </w:r>
    </w:p>
    <w:p w14:paraId="4F6FAA79" w14:textId="77777777" w:rsidR="006C1971" w:rsidRPr="006C1971" w:rsidRDefault="006C1971" w:rsidP="006C1971">
      <w:pPr>
        <w:pStyle w:val="Bibliography"/>
        <w:rPr>
          <w:rFonts w:ascii="Calibri" w:cs="Calibri"/>
        </w:rPr>
      </w:pPr>
      <w:r w:rsidRPr="006C1971">
        <w:rPr>
          <w:rFonts w:ascii="Calibri" w:cs="Calibri"/>
        </w:rPr>
        <w:t>[2]</w:t>
      </w:r>
      <w:r w:rsidRPr="006C1971">
        <w:rPr>
          <w:rFonts w:ascii="Calibri" w:cs="Calibri"/>
        </w:rPr>
        <w:tab/>
        <w:t>“Predictive Value of Coronary Artery Calcium Score Categories for Coronary Events Versus Strokes: Impact of Sex and Race | Circulation: Cardiovascular Imaging.” https://www.ahajournals.org/doi/10.1161/CIRCIMAGING.119.010153 (accessed Jun. 03, 2022).</w:t>
      </w:r>
    </w:p>
    <w:p w14:paraId="09EBCC09" w14:textId="77777777" w:rsidR="006C1971" w:rsidRPr="006C1971" w:rsidRDefault="006C1971" w:rsidP="006C1971">
      <w:pPr>
        <w:pStyle w:val="Bibliography"/>
        <w:rPr>
          <w:rFonts w:ascii="Calibri" w:cs="Calibri"/>
        </w:rPr>
      </w:pPr>
      <w:r w:rsidRPr="006C1971">
        <w:rPr>
          <w:rFonts w:ascii="Calibri" w:cs="Calibri"/>
        </w:rPr>
        <w:t>[3]</w:t>
      </w:r>
      <w:r w:rsidRPr="006C1971">
        <w:rPr>
          <w:rFonts w:ascii="Calibri" w:cs="Calibri"/>
        </w:rPr>
        <w:tab/>
        <w:t xml:space="preserve">D. </w:t>
      </w:r>
      <w:proofErr w:type="gramStart"/>
      <w:r w:rsidRPr="006C1971">
        <w:rPr>
          <w:rFonts w:ascii="Calibri" w:cs="Calibri"/>
        </w:rPr>
        <w:t>Lloyd-Jones</w:t>
      </w:r>
      <w:proofErr w:type="gramEnd"/>
      <w:r w:rsidRPr="006C1971">
        <w:rPr>
          <w:rFonts w:ascii="Calibri" w:cs="Calibri"/>
        </w:rPr>
        <w:t xml:space="preserve"> </w:t>
      </w:r>
      <w:r w:rsidRPr="006C1971">
        <w:rPr>
          <w:rFonts w:ascii="Calibri" w:cs="Calibri"/>
          <w:i/>
          <w:iCs/>
        </w:rPr>
        <w:t>et al.</w:t>
      </w:r>
      <w:r w:rsidRPr="006C1971">
        <w:rPr>
          <w:rFonts w:ascii="Calibri" w:cs="Calibri"/>
        </w:rPr>
        <w:t xml:space="preserve">, “Executive summary: heart disease and stroke statistics--2010 update: a report from the American Heart Association,” </w:t>
      </w:r>
      <w:r w:rsidRPr="006C1971">
        <w:rPr>
          <w:rFonts w:ascii="Calibri" w:cs="Calibri"/>
          <w:i/>
          <w:iCs/>
        </w:rPr>
        <w:t>Circulation</w:t>
      </w:r>
      <w:r w:rsidRPr="006C1971">
        <w:rPr>
          <w:rFonts w:ascii="Calibri" w:cs="Calibri"/>
        </w:rPr>
        <w:t xml:space="preserve">, vol. 121, no. 7, pp. 948–954, Feb. 2010, </w:t>
      </w:r>
      <w:proofErr w:type="spellStart"/>
      <w:r w:rsidRPr="006C1971">
        <w:rPr>
          <w:rFonts w:ascii="Calibri" w:cs="Calibri"/>
        </w:rPr>
        <w:t>doi</w:t>
      </w:r>
      <w:proofErr w:type="spellEnd"/>
      <w:r w:rsidRPr="006C1971">
        <w:rPr>
          <w:rFonts w:ascii="Calibri" w:cs="Calibri"/>
        </w:rPr>
        <w:t>: 10.1161/CIRCULATIONAHA.109.192666.</w:t>
      </w:r>
    </w:p>
    <w:p w14:paraId="35FF3436" w14:textId="77777777" w:rsidR="006C1971" w:rsidRPr="006C1971" w:rsidRDefault="006C1971" w:rsidP="006C1971">
      <w:pPr>
        <w:pStyle w:val="Bibliography"/>
        <w:rPr>
          <w:rFonts w:ascii="Calibri" w:cs="Calibri"/>
        </w:rPr>
      </w:pPr>
      <w:r w:rsidRPr="006C1971">
        <w:rPr>
          <w:rFonts w:ascii="Calibri" w:cs="Calibri"/>
        </w:rPr>
        <w:t>[4]</w:t>
      </w:r>
      <w:r w:rsidRPr="006C1971">
        <w:rPr>
          <w:rFonts w:ascii="Calibri" w:cs="Calibri"/>
        </w:rPr>
        <w:tab/>
        <w:t xml:space="preserve">A. S. </w:t>
      </w:r>
      <w:proofErr w:type="spellStart"/>
      <w:r w:rsidRPr="006C1971">
        <w:rPr>
          <w:rFonts w:ascii="Calibri" w:cs="Calibri"/>
        </w:rPr>
        <w:t>Agatston</w:t>
      </w:r>
      <w:proofErr w:type="spellEnd"/>
      <w:r w:rsidRPr="006C1971">
        <w:rPr>
          <w:rFonts w:ascii="Calibri" w:cs="Calibri"/>
        </w:rPr>
        <w:t xml:space="preserve">, W. R. Janowitz, F. J. </w:t>
      </w:r>
      <w:proofErr w:type="spellStart"/>
      <w:r w:rsidRPr="006C1971">
        <w:rPr>
          <w:rFonts w:ascii="Calibri" w:cs="Calibri"/>
        </w:rPr>
        <w:t>Hildner</w:t>
      </w:r>
      <w:proofErr w:type="spellEnd"/>
      <w:r w:rsidRPr="006C1971">
        <w:rPr>
          <w:rFonts w:ascii="Calibri" w:cs="Calibri"/>
        </w:rPr>
        <w:t xml:space="preserve">, N. R. </w:t>
      </w:r>
      <w:proofErr w:type="spellStart"/>
      <w:r w:rsidRPr="006C1971">
        <w:rPr>
          <w:rFonts w:ascii="Calibri" w:cs="Calibri"/>
        </w:rPr>
        <w:t>Zusmer</w:t>
      </w:r>
      <w:proofErr w:type="spellEnd"/>
      <w:r w:rsidRPr="006C1971">
        <w:rPr>
          <w:rFonts w:ascii="Calibri" w:cs="Calibri"/>
        </w:rPr>
        <w:t xml:space="preserve">, M. </w:t>
      </w:r>
      <w:proofErr w:type="spellStart"/>
      <w:r w:rsidRPr="006C1971">
        <w:rPr>
          <w:rFonts w:ascii="Calibri" w:cs="Calibri"/>
        </w:rPr>
        <w:t>Viamonte</w:t>
      </w:r>
      <w:proofErr w:type="spellEnd"/>
      <w:r w:rsidRPr="006C1971">
        <w:rPr>
          <w:rFonts w:ascii="Calibri" w:cs="Calibri"/>
        </w:rPr>
        <w:t xml:space="preserve">, and R. </w:t>
      </w:r>
      <w:proofErr w:type="spellStart"/>
      <w:r w:rsidRPr="006C1971">
        <w:rPr>
          <w:rFonts w:ascii="Calibri" w:cs="Calibri"/>
        </w:rPr>
        <w:t>Detrano</w:t>
      </w:r>
      <w:proofErr w:type="spellEnd"/>
      <w:r w:rsidRPr="006C1971">
        <w:rPr>
          <w:rFonts w:ascii="Calibri" w:cs="Calibri"/>
        </w:rPr>
        <w:t xml:space="preserve">, “Quantification of coronary artery calcium using ultrafast computed tomography,” </w:t>
      </w:r>
      <w:r w:rsidRPr="006C1971">
        <w:rPr>
          <w:rFonts w:ascii="Calibri" w:cs="Calibri"/>
          <w:i/>
          <w:iCs/>
        </w:rPr>
        <w:t xml:space="preserve">J. Am. Coll. </w:t>
      </w:r>
      <w:proofErr w:type="spellStart"/>
      <w:r w:rsidRPr="006C1971">
        <w:rPr>
          <w:rFonts w:ascii="Calibri" w:cs="Calibri"/>
          <w:i/>
          <w:iCs/>
        </w:rPr>
        <w:t>Cardiol</w:t>
      </w:r>
      <w:proofErr w:type="spellEnd"/>
      <w:r w:rsidRPr="006C1971">
        <w:rPr>
          <w:rFonts w:ascii="Calibri" w:cs="Calibri"/>
          <w:i/>
          <w:iCs/>
        </w:rPr>
        <w:t>.</w:t>
      </w:r>
      <w:r w:rsidRPr="006C1971">
        <w:rPr>
          <w:rFonts w:ascii="Calibri" w:cs="Calibri"/>
        </w:rPr>
        <w:t xml:space="preserve">, vol. 15, no. 4, pp. 827–832, Mar. 1990, </w:t>
      </w:r>
      <w:proofErr w:type="spellStart"/>
      <w:r w:rsidRPr="006C1971">
        <w:rPr>
          <w:rFonts w:ascii="Calibri" w:cs="Calibri"/>
        </w:rPr>
        <w:t>doi</w:t>
      </w:r>
      <w:proofErr w:type="spellEnd"/>
      <w:r w:rsidRPr="006C1971">
        <w:rPr>
          <w:rFonts w:ascii="Calibri" w:cs="Calibri"/>
        </w:rPr>
        <w:t>: 10.1016/0735-1097(90)90282-T.</w:t>
      </w:r>
    </w:p>
    <w:p w14:paraId="1A82C546" w14:textId="77777777" w:rsidR="006C1971" w:rsidRPr="006C1971" w:rsidRDefault="006C1971" w:rsidP="006C1971">
      <w:pPr>
        <w:pStyle w:val="Bibliography"/>
        <w:rPr>
          <w:rFonts w:ascii="Calibri" w:cs="Calibri"/>
        </w:rPr>
      </w:pPr>
      <w:r w:rsidRPr="006C1971">
        <w:rPr>
          <w:rFonts w:ascii="Calibri" w:cs="Calibri"/>
        </w:rPr>
        <w:t>[5]</w:t>
      </w:r>
      <w:r w:rsidRPr="006C1971">
        <w:rPr>
          <w:rFonts w:ascii="Calibri" w:cs="Calibri"/>
        </w:rPr>
        <w:tab/>
        <w:t>M. S. Lo‐</w:t>
      </w:r>
      <w:proofErr w:type="spellStart"/>
      <w:r w:rsidRPr="006C1971">
        <w:rPr>
          <w:rFonts w:ascii="Calibri" w:cs="Calibri"/>
        </w:rPr>
        <w:t>Kioeng</w:t>
      </w:r>
      <w:proofErr w:type="spellEnd"/>
      <w:r w:rsidRPr="006C1971">
        <w:rPr>
          <w:rFonts w:ascii="Calibri" w:cs="Calibri"/>
        </w:rPr>
        <w:t>‐</w:t>
      </w:r>
      <w:proofErr w:type="spellStart"/>
      <w:r w:rsidRPr="006C1971">
        <w:rPr>
          <w:rFonts w:ascii="Calibri" w:cs="Calibri"/>
        </w:rPr>
        <w:t>Shioe</w:t>
      </w:r>
      <w:proofErr w:type="spellEnd"/>
      <w:r w:rsidRPr="006C1971">
        <w:rPr>
          <w:rFonts w:ascii="Calibri" w:cs="Calibri"/>
        </w:rPr>
        <w:t xml:space="preserve"> </w:t>
      </w:r>
      <w:r w:rsidRPr="006C1971">
        <w:rPr>
          <w:rFonts w:ascii="Calibri" w:cs="Calibri"/>
          <w:i/>
          <w:iCs/>
        </w:rPr>
        <w:t>et al.</w:t>
      </w:r>
      <w:r w:rsidRPr="006C1971">
        <w:rPr>
          <w:rFonts w:ascii="Calibri" w:cs="Calibri"/>
        </w:rPr>
        <w:t xml:space="preserve">, “Coronary Calcium Characteristics as Predictors of Major Adverse Cardiac Events in Symptomatic Patients: Insights </w:t>
      </w:r>
      <w:proofErr w:type="gramStart"/>
      <w:r w:rsidRPr="006C1971">
        <w:rPr>
          <w:rFonts w:ascii="Calibri" w:cs="Calibri"/>
        </w:rPr>
        <w:t>From</w:t>
      </w:r>
      <w:proofErr w:type="gramEnd"/>
      <w:r w:rsidRPr="006C1971">
        <w:rPr>
          <w:rFonts w:ascii="Calibri" w:cs="Calibri"/>
        </w:rPr>
        <w:t xml:space="preserve"> the CORE320 Multinational Study,” </w:t>
      </w:r>
      <w:r w:rsidRPr="006C1971">
        <w:rPr>
          <w:rFonts w:ascii="Calibri" w:cs="Calibri"/>
          <w:i/>
          <w:iCs/>
        </w:rPr>
        <w:t>J. Am. Heart Assoc.</w:t>
      </w:r>
      <w:r w:rsidRPr="006C1971">
        <w:rPr>
          <w:rFonts w:ascii="Calibri" w:cs="Calibri"/>
        </w:rPr>
        <w:t xml:space="preserve">, vol. 8, no. 6, p. e007201, Mar. 2019, </w:t>
      </w:r>
      <w:proofErr w:type="spellStart"/>
      <w:r w:rsidRPr="006C1971">
        <w:rPr>
          <w:rFonts w:ascii="Calibri" w:cs="Calibri"/>
        </w:rPr>
        <w:t>doi</w:t>
      </w:r>
      <w:proofErr w:type="spellEnd"/>
      <w:r w:rsidRPr="006C1971">
        <w:rPr>
          <w:rFonts w:ascii="Calibri" w:cs="Calibri"/>
        </w:rPr>
        <w:t>: 10.1161/JAHA.117.007201.</w:t>
      </w:r>
    </w:p>
    <w:p w14:paraId="25D6D71D" w14:textId="77777777" w:rsidR="006C1971" w:rsidRPr="006C1971" w:rsidRDefault="006C1971" w:rsidP="006C1971">
      <w:pPr>
        <w:pStyle w:val="Bibliography"/>
        <w:rPr>
          <w:rFonts w:ascii="Calibri" w:cs="Calibri"/>
        </w:rPr>
      </w:pPr>
      <w:r w:rsidRPr="006C1971">
        <w:rPr>
          <w:rFonts w:ascii="Calibri" w:cs="Calibri"/>
        </w:rPr>
        <w:t>[6]</w:t>
      </w:r>
      <w:r w:rsidRPr="006C1971">
        <w:rPr>
          <w:rFonts w:ascii="Calibri" w:cs="Calibri"/>
        </w:rPr>
        <w:tab/>
        <w:t xml:space="preserve">D. E. Bild </w:t>
      </w:r>
      <w:r w:rsidRPr="006C1971">
        <w:rPr>
          <w:rFonts w:ascii="Calibri" w:cs="Calibri"/>
          <w:i/>
          <w:iCs/>
        </w:rPr>
        <w:t>et al.</w:t>
      </w:r>
      <w:r w:rsidRPr="006C1971">
        <w:rPr>
          <w:rFonts w:ascii="Calibri" w:cs="Calibri"/>
        </w:rPr>
        <w:t xml:space="preserve">, “Multi-Ethnic Study of Atherosclerosis: Objectives and Design,” </w:t>
      </w:r>
      <w:r w:rsidRPr="006C1971">
        <w:rPr>
          <w:rFonts w:ascii="Calibri" w:cs="Calibri"/>
          <w:i/>
          <w:iCs/>
        </w:rPr>
        <w:t>Am. J. Epidemiol.</w:t>
      </w:r>
      <w:r w:rsidRPr="006C1971">
        <w:rPr>
          <w:rFonts w:ascii="Calibri" w:cs="Calibri"/>
        </w:rPr>
        <w:t xml:space="preserve">, vol. 156, no. 9, pp. 871–881, Nov. 2002, </w:t>
      </w:r>
      <w:proofErr w:type="spellStart"/>
      <w:r w:rsidRPr="006C1971">
        <w:rPr>
          <w:rFonts w:ascii="Calibri" w:cs="Calibri"/>
        </w:rPr>
        <w:t>doi</w:t>
      </w:r>
      <w:proofErr w:type="spellEnd"/>
      <w:r w:rsidRPr="006C1971">
        <w:rPr>
          <w:rFonts w:ascii="Calibri" w:cs="Calibri"/>
        </w:rPr>
        <w:t>: 10.1093/</w:t>
      </w:r>
      <w:proofErr w:type="spellStart"/>
      <w:r w:rsidRPr="006C1971">
        <w:rPr>
          <w:rFonts w:ascii="Calibri" w:cs="Calibri"/>
        </w:rPr>
        <w:t>aje</w:t>
      </w:r>
      <w:proofErr w:type="spellEnd"/>
      <w:r w:rsidRPr="006C1971">
        <w:rPr>
          <w:rFonts w:ascii="Calibri" w:cs="Calibri"/>
        </w:rPr>
        <w:t>/kwf113.</w:t>
      </w:r>
    </w:p>
    <w:p w14:paraId="3E072E5B" w14:textId="77777777" w:rsidR="006C1971" w:rsidRPr="006C1971" w:rsidRDefault="006C1971" w:rsidP="006C1971">
      <w:pPr>
        <w:pStyle w:val="Bibliography"/>
        <w:rPr>
          <w:rFonts w:ascii="Calibri" w:cs="Calibri"/>
        </w:rPr>
      </w:pPr>
      <w:r w:rsidRPr="006C1971">
        <w:rPr>
          <w:rFonts w:ascii="Calibri" w:cs="Calibri"/>
        </w:rPr>
        <w:t>[7]</w:t>
      </w:r>
      <w:r w:rsidRPr="006C1971">
        <w:rPr>
          <w:rFonts w:ascii="Calibri" w:cs="Calibri"/>
        </w:rPr>
        <w:tab/>
        <w:t xml:space="preserve">M. B. Mortensen </w:t>
      </w:r>
      <w:r w:rsidRPr="006C1971">
        <w:rPr>
          <w:rFonts w:ascii="Calibri" w:cs="Calibri"/>
          <w:i/>
          <w:iCs/>
        </w:rPr>
        <w:t>et al.</w:t>
      </w:r>
      <w:r w:rsidRPr="006C1971">
        <w:rPr>
          <w:rFonts w:ascii="Calibri" w:cs="Calibri"/>
        </w:rPr>
        <w:t xml:space="preserve">, “Association of Age </w:t>
      </w:r>
      <w:proofErr w:type="gramStart"/>
      <w:r w:rsidRPr="006C1971">
        <w:rPr>
          <w:rFonts w:ascii="Calibri" w:cs="Calibri"/>
        </w:rPr>
        <w:t>With</w:t>
      </w:r>
      <w:proofErr w:type="gramEnd"/>
      <w:r w:rsidRPr="006C1971">
        <w:rPr>
          <w:rFonts w:ascii="Calibri" w:cs="Calibri"/>
        </w:rPr>
        <w:t xml:space="preserve"> the Diagnostic Value of Coronary Artery Calcium Score for Ruling Out Coronary Stenosis in Symptomatic Patients,” </w:t>
      </w:r>
      <w:r w:rsidRPr="006C1971">
        <w:rPr>
          <w:rFonts w:ascii="Calibri" w:cs="Calibri"/>
          <w:i/>
          <w:iCs/>
        </w:rPr>
        <w:t xml:space="preserve">JAMA </w:t>
      </w:r>
      <w:proofErr w:type="spellStart"/>
      <w:r w:rsidRPr="006C1971">
        <w:rPr>
          <w:rFonts w:ascii="Calibri" w:cs="Calibri"/>
          <w:i/>
          <w:iCs/>
        </w:rPr>
        <w:t>Cardiol</w:t>
      </w:r>
      <w:proofErr w:type="spellEnd"/>
      <w:r w:rsidRPr="006C1971">
        <w:rPr>
          <w:rFonts w:ascii="Calibri" w:cs="Calibri"/>
          <w:i/>
          <w:iCs/>
        </w:rPr>
        <w:t>.</w:t>
      </w:r>
      <w:r w:rsidRPr="006C1971">
        <w:rPr>
          <w:rFonts w:ascii="Calibri" w:cs="Calibri"/>
        </w:rPr>
        <w:t xml:space="preserve">, vol. 7, no. 1, pp. 36–44, Jan. 2022, </w:t>
      </w:r>
      <w:proofErr w:type="spellStart"/>
      <w:r w:rsidRPr="006C1971">
        <w:rPr>
          <w:rFonts w:ascii="Calibri" w:cs="Calibri"/>
        </w:rPr>
        <w:t>doi</w:t>
      </w:r>
      <w:proofErr w:type="spellEnd"/>
      <w:r w:rsidRPr="006C1971">
        <w:rPr>
          <w:rFonts w:ascii="Calibri" w:cs="Calibri"/>
        </w:rPr>
        <w:t>: 10.1001/jamacardio.2021.4406.</w:t>
      </w:r>
    </w:p>
    <w:p w14:paraId="348A2317" w14:textId="77777777" w:rsidR="006C1971" w:rsidRPr="006C1971" w:rsidRDefault="006C1971" w:rsidP="006C1971">
      <w:pPr>
        <w:pStyle w:val="Bibliography"/>
        <w:rPr>
          <w:rFonts w:ascii="Calibri" w:cs="Calibri"/>
        </w:rPr>
      </w:pPr>
      <w:r w:rsidRPr="006C1971">
        <w:rPr>
          <w:rFonts w:ascii="Calibri" w:cs="Calibri"/>
        </w:rPr>
        <w:t>[8]</w:t>
      </w:r>
      <w:r w:rsidRPr="006C1971">
        <w:rPr>
          <w:rFonts w:ascii="Calibri" w:cs="Calibri"/>
        </w:rPr>
        <w:tab/>
        <w:t xml:space="preserve">S. Shea </w:t>
      </w:r>
      <w:r w:rsidRPr="006C1971">
        <w:rPr>
          <w:rFonts w:ascii="Calibri" w:cs="Calibri"/>
          <w:i/>
          <w:iCs/>
        </w:rPr>
        <w:t>et al.</w:t>
      </w:r>
      <w:r w:rsidRPr="006C1971">
        <w:rPr>
          <w:rFonts w:ascii="Calibri" w:cs="Calibri"/>
        </w:rPr>
        <w:t xml:space="preserve">, “Spatially Weighted Coronary Artery Calcium Score and Coronary Heart Disease Events in the Multi-Ethnic Study of Atherosclerosis,” </w:t>
      </w:r>
      <w:r w:rsidRPr="006C1971">
        <w:rPr>
          <w:rFonts w:ascii="Calibri" w:cs="Calibri"/>
          <w:i/>
          <w:iCs/>
        </w:rPr>
        <w:t>Circ. Cardiovasc. Imaging</w:t>
      </w:r>
      <w:r w:rsidRPr="006C1971">
        <w:rPr>
          <w:rFonts w:ascii="Calibri" w:cs="Calibri"/>
        </w:rPr>
        <w:t xml:space="preserve">, vol. 14, no. 1, p. e011981, Jan. 2021, </w:t>
      </w:r>
      <w:proofErr w:type="spellStart"/>
      <w:r w:rsidRPr="006C1971">
        <w:rPr>
          <w:rFonts w:ascii="Calibri" w:cs="Calibri"/>
        </w:rPr>
        <w:t>doi</w:t>
      </w:r>
      <w:proofErr w:type="spellEnd"/>
      <w:r w:rsidRPr="006C1971">
        <w:rPr>
          <w:rFonts w:ascii="Calibri" w:cs="Calibri"/>
        </w:rPr>
        <w:t>: 10.1161/CIRCIMAGING.120.011981.</w:t>
      </w:r>
    </w:p>
    <w:p w14:paraId="3270EE84" w14:textId="77777777" w:rsidR="006C1971" w:rsidRPr="006C1971" w:rsidRDefault="006C1971" w:rsidP="006C1971">
      <w:pPr>
        <w:pStyle w:val="Bibliography"/>
        <w:rPr>
          <w:rFonts w:ascii="Calibri" w:cs="Calibri"/>
        </w:rPr>
      </w:pPr>
      <w:r w:rsidRPr="006C1971">
        <w:rPr>
          <w:rFonts w:ascii="Calibri" w:cs="Calibri"/>
        </w:rPr>
        <w:t>[9]</w:t>
      </w:r>
      <w:r w:rsidRPr="006C1971">
        <w:rPr>
          <w:rFonts w:ascii="Calibri" w:cs="Calibri"/>
        </w:rPr>
        <w:tab/>
        <w:t xml:space="preserve">C. J. Liang, M. J. </w:t>
      </w:r>
      <w:proofErr w:type="spellStart"/>
      <w:r w:rsidRPr="006C1971">
        <w:rPr>
          <w:rFonts w:ascii="Calibri" w:cs="Calibri"/>
        </w:rPr>
        <w:t>Budoff</w:t>
      </w:r>
      <w:proofErr w:type="spellEnd"/>
      <w:r w:rsidRPr="006C1971">
        <w:rPr>
          <w:rFonts w:ascii="Calibri" w:cs="Calibri"/>
        </w:rPr>
        <w:t xml:space="preserve">, J. D. Kaufman, R. A. </w:t>
      </w:r>
      <w:proofErr w:type="spellStart"/>
      <w:r w:rsidRPr="006C1971">
        <w:rPr>
          <w:rFonts w:ascii="Calibri" w:cs="Calibri"/>
        </w:rPr>
        <w:t>Kronmal</w:t>
      </w:r>
      <w:proofErr w:type="spellEnd"/>
      <w:r w:rsidRPr="006C1971">
        <w:rPr>
          <w:rFonts w:ascii="Calibri" w:cs="Calibri"/>
        </w:rPr>
        <w:t xml:space="preserve">, and E. R. Brown, “An alternative method for quantifying coronary artery calcification: the multi-ethnic study of atherosclerosis (MESA),” </w:t>
      </w:r>
      <w:r w:rsidRPr="006C1971">
        <w:rPr>
          <w:rFonts w:ascii="Calibri" w:cs="Calibri"/>
          <w:i/>
          <w:iCs/>
        </w:rPr>
        <w:t>BMC Med. Imaging</w:t>
      </w:r>
      <w:r w:rsidRPr="006C1971">
        <w:rPr>
          <w:rFonts w:ascii="Calibri" w:cs="Calibri"/>
        </w:rPr>
        <w:t xml:space="preserve">, vol. 12, p. 14, Jul. 2012, </w:t>
      </w:r>
      <w:proofErr w:type="spellStart"/>
      <w:r w:rsidRPr="006C1971">
        <w:rPr>
          <w:rFonts w:ascii="Calibri" w:cs="Calibri"/>
        </w:rPr>
        <w:t>doi</w:t>
      </w:r>
      <w:proofErr w:type="spellEnd"/>
      <w:r w:rsidRPr="006C1971">
        <w:rPr>
          <w:rFonts w:ascii="Calibri" w:cs="Calibri"/>
        </w:rPr>
        <w:t>: 10.1186/1471-2342-12-14.</w:t>
      </w:r>
    </w:p>
    <w:p w14:paraId="317B0A88" w14:textId="77777777" w:rsidR="006C1971" w:rsidRPr="006C1971" w:rsidRDefault="006C1971" w:rsidP="006C1971">
      <w:pPr>
        <w:pStyle w:val="Bibliography"/>
        <w:rPr>
          <w:rFonts w:ascii="Calibri" w:cs="Calibri"/>
        </w:rPr>
      </w:pPr>
      <w:r w:rsidRPr="006C1971">
        <w:rPr>
          <w:rFonts w:ascii="Calibri" w:cs="Calibri"/>
        </w:rPr>
        <w:t>[10]</w:t>
      </w:r>
      <w:r w:rsidRPr="006C1971">
        <w:rPr>
          <w:rFonts w:ascii="Calibri" w:cs="Calibri"/>
        </w:rPr>
        <w:tab/>
        <w:t xml:space="preserve">M. J. </w:t>
      </w:r>
      <w:proofErr w:type="spellStart"/>
      <w:r w:rsidRPr="006C1971">
        <w:rPr>
          <w:rFonts w:ascii="Calibri" w:cs="Calibri"/>
        </w:rPr>
        <w:t>Willemink</w:t>
      </w:r>
      <w:proofErr w:type="spellEnd"/>
      <w:r w:rsidRPr="006C1971">
        <w:rPr>
          <w:rFonts w:ascii="Calibri" w:cs="Calibri"/>
        </w:rPr>
        <w:t xml:space="preserve"> </w:t>
      </w:r>
      <w:r w:rsidRPr="006C1971">
        <w:rPr>
          <w:rFonts w:ascii="Calibri" w:cs="Calibri"/>
          <w:i/>
          <w:iCs/>
        </w:rPr>
        <w:t>et al.</w:t>
      </w:r>
      <w:r w:rsidRPr="006C1971">
        <w:rPr>
          <w:rFonts w:ascii="Calibri" w:cs="Calibri"/>
        </w:rPr>
        <w:t xml:space="preserve">, “Coronary Artery Calcification Scoring with State-of-the-Art CT Scanners from Different Vendors Has Substantial Effect on Risk Classification,” </w:t>
      </w:r>
      <w:r w:rsidRPr="006C1971">
        <w:rPr>
          <w:rFonts w:ascii="Calibri" w:cs="Calibri"/>
          <w:i/>
          <w:iCs/>
        </w:rPr>
        <w:t>Radiology</w:t>
      </w:r>
      <w:r w:rsidRPr="006C1971">
        <w:rPr>
          <w:rFonts w:ascii="Calibri" w:cs="Calibri"/>
        </w:rPr>
        <w:t xml:space="preserve">, vol. 273, no. 3, pp. 695–702, Dec. 2014, </w:t>
      </w:r>
      <w:proofErr w:type="spellStart"/>
      <w:r w:rsidRPr="006C1971">
        <w:rPr>
          <w:rFonts w:ascii="Calibri" w:cs="Calibri"/>
        </w:rPr>
        <w:t>doi</w:t>
      </w:r>
      <w:proofErr w:type="spellEnd"/>
      <w:r w:rsidRPr="006C1971">
        <w:rPr>
          <w:rFonts w:ascii="Calibri" w:cs="Calibri"/>
        </w:rPr>
        <w:t>: 10.1148/radiol.14140066.</w:t>
      </w:r>
    </w:p>
    <w:p w14:paraId="584FCF4F" w14:textId="77777777" w:rsidR="006C1971" w:rsidRPr="006C1971" w:rsidRDefault="006C1971" w:rsidP="006C1971">
      <w:pPr>
        <w:pStyle w:val="Bibliography"/>
        <w:rPr>
          <w:rFonts w:ascii="Calibri" w:cs="Calibri"/>
        </w:rPr>
      </w:pPr>
      <w:r w:rsidRPr="006C1971">
        <w:rPr>
          <w:rFonts w:ascii="Calibri" w:cs="Calibri"/>
        </w:rPr>
        <w:t>[11]</w:t>
      </w:r>
      <w:r w:rsidRPr="006C1971">
        <w:rPr>
          <w:rFonts w:ascii="Calibri" w:cs="Calibri"/>
        </w:rPr>
        <w:tab/>
        <w:t xml:space="preserve">M. J. Blaha, M. B. Mortensen, S. </w:t>
      </w:r>
      <w:proofErr w:type="spellStart"/>
      <w:r w:rsidRPr="006C1971">
        <w:rPr>
          <w:rFonts w:ascii="Calibri" w:cs="Calibri"/>
        </w:rPr>
        <w:t>Kianoush</w:t>
      </w:r>
      <w:proofErr w:type="spellEnd"/>
      <w:r w:rsidRPr="006C1971">
        <w:rPr>
          <w:rFonts w:ascii="Calibri" w:cs="Calibri"/>
        </w:rPr>
        <w:t xml:space="preserve">, R. </w:t>
      </w:r>
      <w:proofErr w:type="spellStart"/>
      <w:r w:rsidRPr="006C1971">
        <w:rPr>
          <w:rFonts w:ascii="Calibri" w:cs="Calibri"/>
        </w:rPr>
        <w:t>Tota</w:t>
      </w:r>
      <w:proofErr w:type="spellEnd"/>
      <w:r w:rsidRPr="006C1971">
        <w:rPr>
          <w:rFonts w:ascii="Calibri" w:cs="Calibri"/>
        </w:rPr>
        <w:t xml:space="preserve">-Maharaj, and M. </w:t>
      </w:r>
      <w:proofErr w:type="spellStart"/>
      <w:r w:rsidRPr="006C1971">
        <w:rPr>
          <w:rFonts w:ascii="Calibri" w:cs="Calibri"/>
        </w:rPr>
        <w:t>Cainzos-Achirica</w:t>
      </w:r>
      <w:proofErr w:type="spellEnd"/>
      <w:r w:rsidRPr="006C1971">
        <w:rPr>
          <w:rFonts w:ascii="Calibri" w:cs="Calibri"/>
        </w:rPr>
        <w:t xml:space="preserve">, “Coronary Artery Calcium Scoring: Is It Time for a Change in </w:t>
      </w:r>
      <w:proofErr w:type="gramStart"/>
      <w:r w:rsidRPr="006C1971">
        <w:rPr>
          <w:rFonts w:ascii="Calibri" w:cs="Calibri"/>
        </w:rPr>
        <w:t>Methodology?,</w:t>
      </w:r>
      <w:proofErr w:type="gramEnd"/>
      <w:r w:rsidRPr="006C1971">
        <w:rPr>
          <w:rFonts w:ascii="Calibri" w:cs="Calibri"/>
        </w:rPr>
        <w:t xml:space="preserve">” </w:t>
      </w:r>
      <w:r w:rsidRPr="006C1971">
        <w:rPr>
          <w:rFonts w:ascii="Calibri" w:cs="Calibri"/>
          <w:i/>
          <w:iCs/>
        </w:rPr>
        <w:t>JACC Cardiovasc. Imaging</w:t>
      </w:r>
      <w:r w:rsidRPr="006C1971">
        <w:rPr>
          <w:rFonts w:ascii="Calibri" w:cs="Calibri"/>
        </w:rPr>
        <w:t xml:space="preserve">, vol. 10, no. 8, pp. 923–937, Aug. 2017, </w:t>
      </w:r>
      <w:proofErr w:type="spellStart"/>
      <w:r w:rsidRPr="006C1971">
        <w:rPr>
          <w:rFonts w:ascii="Calibri" w:cs="Calibri"/>
        </w:rPr>
        <w:t>doi</w:t>
      </w:r>
      <w:proofErr w:type="spellEnd"/>
      <w:r w:rsidRPr="006C1971">
        <w:rPr>
          <w:rFonts w:ascii="Calibri" w:cs="Calibri"/>
        </w:rPr>
        <w:t>: 10.1016/j.jcmg.2017.05.007.</w:t>
      </w:r>
    </w:p>
    <w:p w14:paraId="08D0E39E" w14:textId="77777777" w:rsidR="006C1971" w:rsidRPr="006C1971" w:rsidRDefault="006C1971" w:rsidP="006C1971">
      <w:pPr>
        <w:pStyle w:val="Bibliography"/>
        <w:rPr>
          <w:rFonts w:ascii="Calibri" w:cs="Calibri"/>
        </w:rPr>
      </w:pPr>
      <w:r w:rsidRPr="006C1971">
        <w:rPr>
          <w:rFonts w:ascii="Calibri" w:cs="Calibri"/>
        </w:rPr>
        <w:t>[12]</w:t>
      </w:r>
      <w:r w:rsidRPr="006C1971">
        <w:rPr>
          <w:rFonts w:ascii="Calibri" w:cs="Calibri"/>
        </w:rPr>
        <w:tab/>
        <w:t xml:space="preserve">“Coronary calcium scores are systematically underestimated at a large chest size: A multivendor phantom study - </w:t>
      </w:r>
      <w:proofErr w:type="spellStart"/>
      <w:r w:rsidRPr="006C1971">
        <w:rPr>
          <w:rFonts w:ascii="Calibri" w:cs="Calibri"/>
        </w:rPr>
        <w:t>ClinicalKey</w:t>
      </w:r>
      <w:proofErr w:type="spellEnd"/>
      <w:r w:rsidRPr="006C1971">
        <w:rPr>
          <w:rFonts w:ascii="Calibri" w:cs="Calibri"/>
        </w:rPr>
        <w:t>.” https://www.clinicalkey.com/#!/content/playContent/1-s2.0-S1934592515001070?returnurl=null&amp;referrer=null (accessed Nov. 11, 2022).</w:t>
      </w:r>
    </w:p>
    <w:p w14:paraId="50B8D6AD" w14:textId="77777777" w:rsidR="006C1971" w:rsidRPr="006C1971" w:rsidRDefault="006C1971" w:rsidP="006C1971">
      <w:pPr>
        <w:pStyle w:val="Bibliography"/>
        <w:rPr>
          <w:rFonts w:ascii="Calibri" w:cs="Calibri"/>
        </w:rPr>
      </w:pPr>
      <w:r w:rsidRPr="006C1971">
        <w:rPr>
          <w:rFonts w:ascii="Calibri" w:cs="Calibri"/>
        </w:rPr>
        <w:lastRenderedPageBreak/>
        <w:t>[13]</w:t>
      </w:r>
      <w:r w:rsidRPr="006C1971">
        <w:rPr>
          <w:rFonts w:ascii="Calibri" w:cs="Calibri"/>
        </w:rPr>
        <w:tab/>
        <w:t xml:space="preserve">Y. Urabe </w:t>
      </w:r>
      <w:r w:rsidRPr="006C1971">
        <w:rPr>
          <w:rFonts w:ascii="Calibri" w:cs="Calibri"/>
          <w:i/>
          <w:iCs/>
        </w:rPr>
        <w:t>et al.</w:t>
      </w:r>
      <w:r w:rsidRPr="006C1971">
        <w:rPr>
          <w:rFonts w:ascii="Calibri" w:cs="Calibri"/>
        </w:rPr>
        <w:t xml:space="preserve">, “Identifying Small Coronary Calcification in Non-Contrast 0.5-mm Slice Reconstruction to Diagnose Coronary Artery Disease in Patients with a Conventional Zero Coronary Artery Calcium Score,” </w:t>
      </w:r>
      <w:r w:rsidRPr="006C1971">
        <w:rPr>
          <w:rFonts w:ascii="Calibri" w:cs="Calibri"/>
          <w:i/>
          <w:iCs/>
        </w:rPr>
        <w:t xml:space="preserve">J. </w:t>
      </w:r>
      <w:proofErr w:type="spellStart"/>
      <w:r w:rsidRPr="006C1971">
        <w:rPr>
          <w:rFonts w:ascii="Calibri" w:cs="Calibri"/>
          <w:i/>
          <w:iCs/>
        </w:rPr>
        <w:t>Atheroscler</w:t>
      </w:r>
      <w:proofErr w:type="spellEnd"/>
      <w:r w:rsidRPr="006C1971">
        <w:rPr>
          <w:rFonts w:ascii="Calibri" w:cs="Calibri"/>
          <w:i/>
          <w:iCs/>
        </w:rPr>
        <w:t xml:space="preserve">. </w:t>
      </w:r>
      <w:proofErr w:type="spellStart"/>
      <w:r w:rsidRPr="006C1971">
        <w:rPr>
          <w:rFonts w:ascii="Calibri" w:cs="Calibri"/>
          <w:i/>
          <w:iCs/>
        </w:rPr>
        <w:t>Thromb</w:t>
      </w:r>
      <w:proofErr w:type="spellEnd"/>
      <w:r w:rsidRPr="006C1971">
        <w:rPr>
          <w:rFonts w:ascii="Calibri" w:cs="Calibri"/>
          <w:i/>
          <w:iCs/>
        </w:rPr>
        <w:t>.</w:t>
      </w:r>
      <w:r w:rsidRPr="006C1971">
        <w:rPr>
          <w:rFonts w:ascii="Calibri" w:cs="Calibri"/>
        </w:rPr>
        <w:t xml:space="preserve">, vol. 23, no. 12, pp. 1324–1333, Dec. 2016, </w:t>
      </w:r>
      <w:proofErr w:type="spellStart"/>
      <w:r w:rsidRPr="006C1971">
        <w:rPr>
          <w:rFonts w:ascii="Calibri" w:cs="Calibri"/>
        </w:rPr>
        <w:t>doi</w:t>
      </w:r>
      <w:proofErr w:type="spellEnd"/>
      <w:r w:rsidRPr="006C1971">
        <w:rPr>
          <w:rFonts w:ascii="Calibri" w:cs="Calibri"/>
        </w:rPr>
        <w:t>: 10.5551/jat.35808.</w:t>
      </w:r>
    </w:p>
    <w:p w14:paraId="5E10801D" w14:textId="77777777" w:rsidR="006C1971" w:rsidRPr="006C1971" w:rsidRDefault="006C1971" w:rsidP="006C1971">
      <w:pPr>
        <w:pStyle w:val="Bibliography"/>
        <w:rPr>
          <w:rFonts w:ascii="Calibri" w:cs="Calibri"/>
        </w:rPr>
      </w:pPr>
      <w:r w:rsidRPr="006C1971">
        <w:rPr>
          <w:rFonts w:ascii="Calibri" w:cs="Calibri"/>
        </w:rPr>
        <w:t>[14]</w:t>
      </w:r>
      <w:r w:rsidRPr="006C1971">
        <w:rPr>
          <w:rFonts w:ascii="Calibri" w:cs="Calibri"/>
        </w:rPr>
        <w:tab/>
        <w:t xml:space="preserve">S. </w:t>
      </w:r>
      <w:proofErr w:type="spellStart"/>
      <w:r w:rsidRPr="006C1971">
        <w:rPr>
          <w:rFonts w:ascii="Calibri" w:cs="Calibri"/>
        </w:rPr>
        <w:t>Molloi</w:t>
      </w:r>
      <w:proofErr w:type="spellEnd"/>
      <w:r w:rsidRPr="006C1971">
        <w:rPr>
          <w:rFonts w:ascii="Calibri" w:cs="Calibri"/>
        </w:rPr>
        <w:t xml:space="preserve">, T. Johnson, H. Ding, and J. Lipinski, “Accurate quantification of vessel cross-sectional area using CT angiography: a simulation study,” </w:t>
      </w:r>
      <w:r w:rsidRPr="006C1971">
        <w:rPr>
          <w:rFonts w:ascii="Calibri" w:cs="Calibri"/>
          <w:i/>
          <w:iCs/>
        </w:rPr>
        <w:t>Int. J. Cardiovasc. Imaging</w:t>
      </w:r>
      <w:r w:rsidRPr="006C1971">
        <w:rPr>
          <w:rFonts w:ascii="Calibri" w:cs="Calibri"/>
        </w:rPr>
        <w:t xml:space="preserve">, vol. 33, Mar. 2017, </w:t>
      </w:r>
      <w:proofErr w:type="spellStart"/>
      <w:r w:rsidRPr="006C1971">
        <w:rPr>
          <w:rFonts w:ascii="Calibri" w:cs="Calibri"/>
        </w:rPr>
        <w:t>doi</w:t>
      </w:r>
      <w:proofErr w:type="spellEnd"/>
      <w:r w:rsidRPr="006C1971">
        <w:rPr>
          <w:rFonts w:ascii="Calibri" w:cs="Calibri"/>
        </w:rPr>
        <w:t>: 10.1007/s10554-016-1007-9.</w:t>
      </w:r>
    </w:p>
    <w:p w14:paraId="3A0FCD80" w14:textId="77777777" w:rsidR="006C1971" w:rsidRPr="006C1971" w:rsidRDefault="006C1971" w:rsidP="006C1971">
      <w:pPr>
        <w:pStyle w:val="Bibliography"/>
        <w:rPr>
          <w:rFonts w:ascii="Calibri" w:cs="Calibri"/>
        </w:rPr>
      </w:pPr>
      <w:r w:rsidRPr="006C1971">
        <w:rPr>
          <w:rFonts w:ascii="Calibri" w:cs="Calibri"/>
        </w:rPr>
        <w:t>[15]</w:t>
      </w:r>
      <w:r w:rsidRPr="006C1971">
        <w:rPr>
          <w:rFonts w:ascii="Calibri" w:cs="Calibri"/>
        </w:rPr>
        <w:tab/>
        <w:t xml:space="preserve">G. D. </w:t>
      </w:r>
      <w:proofErr w:type="spellStart"/>
      <w:r w:rsidRPr="006C1971">
        <w:rPr>
          <w:rFonts w:ascii="Calibri" w:cs="Calibri"/>
        </w:rPr>
        <w:t>Praagh</w:t>
      </w:r>
      <w:proofErr w:type="spellEnd"/>
      <w:r w:rsidRPr="006C1971">
        <w:rPr>
          <w:rFonts w:ascii="Calibri" w:cs="Calibri"/>
        </w:rPr>
        <w:t xml:space="preserve"> </w:t>
      </w:r>
      <w:r w:rsidRPr="006C1971">
        <w:rPr>
          <w:rFonts w:ascii="Calibri" w:cs="Calibri"/>
          <w:i/>
          <w:iCs/>
        </w:rPr>
        <w:t>et al.</w:t>
      </w:r>
      <w:r w:rsidRPr="006C1971">
        <w:rPr>
          <w:rFonts w:ascii="Calibri" w:cs="Calibri"/>
        </w:rPr>
        <w:t xml:space="preserve">, “Fully automated quantification method (FQM) of coronary calcium in an anthropomorphic phantom,” </w:t>
      </w:r>
      <w:r w:rsidRPr="006C1971">
        <w:rPr>
          <w:rFonts w:ascii="Calibri" w:cs="Calibri"/>
          <w:i/>
          <w:iCs/>
        </w:rPr>
        <w:t>Med. Phys.</w:t>
      </w:r>
      <w:r w:rsidRPr="006C1971">
        <w:rPr>
          <w:rFonts w:ascii="Calibri" w:cs="Calibri"/>
        </w:rPr>
        <w:t xml:space="preserve">, vol. 48, no. 7, pp. 3730–3740, Jul. 2021, </w:t>
      </w:r>
      <w:proofErr w:type="spellStart"/>
      <w:r w:rsidRPr="006C1971">
        <w:rPr>
          <w:rFonts w:ascii="Calibri" w:cs="Calibri"/>
        </w:rPr>
        <w:t>doi</w:t>
      </w:r>
      <w:proofErr w:type="spellEnd"/>
      <w:r w:rsidRPr="006C1971">
        <w:rPr>
          <w:rFonts w:ascii="Calibri" w:cs="Calibri"/>
        </w:rPr>
        <w:t>: 10.1002/mp.14912.</w:t>
      </w:r>
    </w:p>
    <w:p w14:paraId="0B4B6FBC" w14:textId="77777777" w:rsidR="006C1971" w:rsidRPr="006C1971" w:rsidRDefault="006C1971" w:rsidP="006C1971">
      <w:pPr>
        <w:pStyle w:val="Bibliography"/>
        <w:rPr>
          <w:rFonts w:ascii="Calibri" w:cs="Calibri"/>
        </w:rPr>
      </w:pPr>
      <w:r w:rsidRPr="006C1971">
        <w:rPr>
          <w:rFonts w:ascii="Calibri" w:cs="Calibri"/>
        </w:rPr>
        <w:t>[16]</w:t>
      </w:r>
      <w:r w:rsidRPr="006C1971">
        <w:rPr>
          <w:rFonts w:ascii="Calibri" w:cs="Calibri"/>
        </w:rPr>
        <w:tab/>
        <w:t xml:space="preserve">J. </w:t>
      </w:r>
      <w:proofErr w:type="spellStart"/>
      <w:r w:rsidRPr="006C1971">
        <w:rPr>
          <w:rFonts w:ascii="Calibri" w:cs="Calibri"/>
        </w:rPr>
        <w:t>Bezanson</w:t>
      </w:r>
      <w:proofErr w:type="spellEnd"/>
      <w:r w:rsidRPr="006C1971">
        <w:rPr>
          <w:rFonts w:ascii="Calibri" w:cs="Calibri"/>
        </w:rPr>
        <w:t xml:space="preserve">, A. Edelman, S. Karpinski, and V. B. Shah, “Julia: A Fresh Approach to Numerical Computing,” </w:t>
      </w:r>
      <w:r w:rsidRPr="006C1971">
        <w:rPr>
          <w:rFonts w:ascii="Calibri" w:cs="Calibri"/>
          <w:i/>
          <w:iCs/>
        </w:rPr>
        <w:t>SIAM Rev.</w:t>
      </w:r>
      <w:r w:rsidRPr="006C1971">
        <w:rPr>
          <w:rFonts w:ascii="Calibri" w:cs="Calibri"/>
        </w:rPr>
        <w:t xml:space="preserve">, vol. 59, no. 1, pp. 65–98, Jan. 2017, </w:t>
      </w:r>
      <w:proofErr w:type="spellStart"/>
      <w:r w:rsidRPr="006C1971">
        <w:rPr>
          <w:rFonts w:ascii="Calibri" w:cs="Calibri"/>
        </w:rPr>
        <w:t>doi</w:t>
      </w:r>
      <w:proofErr w:type="spellEnd"/>
      <w:r w:rsidRPr="006C1971">
        <w:rPr>
          <w:rFonts w:ascii="Calibri" w:cs="Calibri"/>
        </w:rPr>
        <w:t>: 10.1137/141000671.</w:t>
      </w:r>
    </w:p>
    <w:p w14:paraId="680A36AB" w14:textId="77777777" w:rsidR="006C1971" w:rsidRPr="006C1971" w:rsidRDefault="006C1971" w:rsidP="006C1971">
      <w:pPr>
        <w:pStyle w:val="Bibliography"/>
        <w:rPr>
          <w:rFonts w:ascii="Calibri" w:cs="Calibri"/>
        </w:rPr>
      </w:pPr>
      <w:r w:rsidRPr="006C1971">
        <w:rPr>
          <w:rFonts w:ascii="Calibri" w:cs="Calibri"/>
        </w:rPr>
        <w:t>[17]</w:t>
      </w:r>
      <w:r w:rsidRPr="006C1971">
        <w:rPr>
          <w:rFonts w:ascii="Calibri" w:cs="Calibri"/>
        </w:rPr>
        <w:tab/>
        <w:t xml:space="preserve">D. Black, S. </w:t>
      </w:r>
      <w:proofErr w:type="spellStart"/>
      <w:r w:rsidRPr="006C1971">
        <w:rPr>
          <w:rFonts w:ascii="Calibri" w:cs="Calibri"/>
        </w:rPr>
        <w:t>Molloi</w:t>
      </w:r>
      <w:proofErr w:type="spellEnd"/>
      <w:r w:rsidRPr="006C1971">
        <w:rPr>
          <w:rFonts w:ascii="Calibri" w:cs="Calibri"/>
        </w:rPr>
        <w:t xml:space="preserve">, X. Xiao, S. Shen, and S. </w:t>
      </w:r>
      <w:proofErr w:type="spellStart"/>
      <w:r w:rsidRPr="006C1971">
        <w:rPr>
          <w:rFonts w:ascii="Calibri" w:cs="Calibri"/>
        </w:rPr>
        <w:t>Nie</w:t>
      </w:r>
      <w:proofErr w:type="spellEnd"/>
      <w:r w:rsidRPr="006C1971">
        <w:rPr>
          <w:rFonts w:ascii="Calibri" w:cs="Calibri"/>
        </w:rPr>
        <w:t>, “Accurate and Robust Quantification of Calcium Mass in Coronary Artery Calcium Using the Integrated Hounsfield Technique,” presented at the AAPM 2022, 64th Annual Meeting and Exhibition, Jul. 2022. Accessed: Aug. 08, 2022. [Online]. Available: https://w4.aapm.org/meetings/2022AM/programInfo/programAbs.php?sid=10792&amp;aid=66792</w:t>
      </w:r>
    </w:p>
    <w:p w14:paraId="6AE020E0" w14:textId="77777777" w:rsidR="006C1971" w:rsidRPr="006C1971" w:rsidRDefault="006C1971" w:rsidP="006C1971">
      <w:pPr>
        <w:pStyle w:val="Bibliography"/>
        <w:rPr>
          <w:rFonts w:ascii="Calibri" w:cs="Calibri"/>
        </w:rPr>
      </w:pPr>
      <w:r w:rsidRPr="006C1971">
        <w:rPr>
          <w:rFonts w:ascii="Calibri" w:cs="Calibri"/>
        </w:rPr>
        <w:t>[18]</w:t>
      </w:r>
      <w:r w:rsidRPr="006C1971">
        <w:rPr>
          <w:rFonts w:ascii="Calibri" w:cs="Calibri"/>
        </w:rPr>
        <w:tab/>
        <w:t xml:space="preserve">D. Black, X. Xiao, Y. Shen, S. </w:t>
      </w:r>
      <w:proofErr w:type="spellStart"/>
      <w:r w:rsidRPr="006C1971">
        <w:rPr>
          <w:rFonts w:ascii="Calibri" w:cs="Calibri"/>
        </w:rPr>
        <w:t>Nie</w:t>
      </w:r>
      <w:proofErr w:type="spellEnd"/>
      <w:r w:rsidRPr="006C1971">
        <w:rPr>
          <w:rFonts w:ascii="Calibri" w:cs="Calibri"/>
        </w:rPr>
        <w:t xml:space="preserve">, and S. </w:t>
      </w:r>
      <w:proofErr w:type="spellStart"/>
      <w:r w:rsidRPr="006C1971">
        <w:rPr>
          <w:rFonts w:ascii="Calibri" w:cs="Calibri"/>
        </w:rPr>
        <w:t>Molloi</w:t>
      </w:r>
      <w:proofErr w:type="spellEnd"/>
      <w:r w:rsidRPr="006C1971">
        <w:rPr>
          <w:rFonts w:ascii="Calibri" w:cs="Calibri"/>
        </w:rPr>
        <w:t xml:space="preserve">, “498 Quantification </w:t>
      </w:r>
      <w:proofErr w:type="gramStart"/>
      <w:r w:rsidRPr="006C1971">
        <w:rPr>
          <w:rFonts w:ascii="Calibri" w:cs="Calibri"/>
        </w:rPr>
        <w:t>Of</w:t>
      </w:r>
      <w:proofErr w:type="gramEnd"/>
      <w:r w:rsidRPr="006C1971">
        <w:rPr>
          <w:rFonts w:ascii="Calibri" w:cs="Calibri"/>
        </w:rPr>
        <w:t xml:space="preserve"> Calcium Mass For Cases With Near Zero Coronary Artery Calcium Score,” </w:t>
      </w:r>
      <w:r w:rsidRPr="006C1971">
        <w:rPr>
          <w:rFonts w:ascii="Calibri" w:cs="Calibri"/>
          <w:i/>
          <w:iCs/>
        </w:rPr>
        <w:t xml:space="preserve">J. Cardiovasc. </w:t>
      </w:r>
      <w:proofErr w:type="spellStart"/>
      <w:r w:rsidRPr="006C1971">
        <w:rPr>
          <w:rFonts w:ascii="Calibri" w:cs="Calibri"/>
          <w:i/>
          <w:iCs/>
        </w:rPr>
        <w:t>Comput</w:t>
      </w:r>
      <w:proofErr w:type="spellEnd"/>
      <w:r w:rsidRPr="006C1971">
        <w:rPr>
          <w:rFonts w:ascii="Calibri" w:cs="Calibri"/>
          <w:i/>
          <w:iCs/>
        </w:rPr>
        <w:t xml:space="preserve">. </w:t>
      </w:r>
      <w:proofErr w:type="spellStart"/>
      <w:r w:rsidRPr="006C1971">
        <w:rPr>
          <w:rFonts w:ascii="Calibri" w:cs="Calibri"/>
          <w:i/>
          <w:iCs/>
        </w:rPr>
        <w:t>Tomogr</w:t>
      </w:r>
      <w:proofErr w:type="spellEnd"/>
      <w:r w:rsidRPr="006C1971">
        <w:rPr>
          <w:rFonts w:ascii="Calibri" w:cs="Calibri"/>
          <w:i/>
          <w:iCs/>
        </w:rPr>
        <w:t>.</w:t>
      </w:r>
      <w:r w:rsidRPr="006C1971">
        <w:rPr>
          <w:rFonts w:ascii="Calibri" w:cs="Calibri"/>
        </w:rPr>
        <w:t xml:space="preserve">, vol. 16, no. 4, p. S47, Jul. 2022, </w:t>
      </w:r>
      <w:proofErr w:type="spellStart"/>
      <w:r w:rsidRPr="006C1971">
        <w:rPr>
          <w:rFonts w:ascii="Calibri" w:cs="Calibri"/>
        </w:rPr>
        <w:t>doi</w:t>
      </w:r>
      <w:proofErr w:type="spellEnd"/>
      <w:r w:rsidRPr="006C1971">
        <w:rPr>
          <w:rFonts w:ascii="Calibri" w:cs="Calibri"/>
        </w:rPr>
        <w:t>: 10.1016/j.jcct.2022.06.109.</w:t>
      </w:r>
    </w:p>
    <w:p w14:paraId="335A1AA6" w14:textId="77777777" w:rsidR="006C1971" w:rsidRPr="006C1971" w:rsidRDefault="006C1971" w:rsidP="006C1971">
      <w:pPr>
        <w:pStyle w:val="Bibliography"/>
        <w:rPr>
          <w:rFonts w:ascii="Calibri" w:cs="Calibri"/>
        </w:rPr>
      </w:pPr>
      <w:r w:rsidRPr="006C1971">
        <w:rPr>
          <w:rFonts w:ascii="Calibri" w:cs="Calibri"/>
        </w:rPr>
        <w:t>[19]</w:t>
      </w:r>
      <w:r w:rsidRPr="006C1971">
        <w:rPr>
          <w:rFonts w:ascii="Calibri" w:cs="Calibri"/>
        </w:rPr>
        <w:tab/>
        <w:t>“Dale-Black/</w:t>
      </w:r>
      <w:proofErr w:type="spellStart"/>
      <w:r w:rsidRPr="006C1971">
        <w:rPr>
          <w:rFonts w:ascii="Calibri" w:cs="Calibri"/>
        </w:rPr>
        <w:t>CalciumScoring.jl</w:t>
      </w:r>
      <w:proofErr w:type="spellEnd"/>
      <w:r w:rsidRPr="006C1971">
        <w:rPr>
          <w:rFonts w:ascii="Calibri" w:cs="Calibri"/>
        </w:rPr>
        <w:t xml:space="preserve">: Initial Release | </w:t>
      </w:r>
      <w:proofErr w:type="spellStart"/>
      <w:r w:rsidRPr="006C1971">
        <w:rPr>
          <w:rFonts w:ascii="Calibri" w:cs="Calibri"/>
        </w:rPr>
        <w:t>Zenodo</w:t>
      </w:r>
      <w:proofErr w:type="spellEnd"/>
      <w:r w:rsidRPr="006C1971">
        <w:rPr>
          <w:rFonts w:ascii="Calibri" w:cs="Calibri"/>
        </w:rPr>
        <w:t>.” https://zenodo.org/record/6903873 (accessed Aug. 11, 2022).</w:t>
      </w:r>
    </w:p>
    <w:p w14:paraId="22BD3417" w14:textId="77777777" w:rsidR="006C1971" w:rsidRPr="006C1971" w:rsidRDefault="006C1971" w:rsidP="006C1971">
      <w:pPr>
        <w:pStyle w:val="Bibliography"/>
        <w:rPr>
          <w:rFonts w:ascii="Calibri" w:cs="Calibri"/>
        </w:rPr>
      </w:pPr>
      <w:r w:rsidRPr="006C1971">
        <w:rPr>
          <w:rFonts w:ascii="Calibri" w:cs="Calibri"/>
        </w:rPr>
        <w:t>[20]</w:t>
      </w:r>
      <w:r w:rsidRPr="006C1971">
        <w:rPr>
          <w:rFonts w:ascii="Calibri" w:cs="Calibri"/>
        </w:rPr>
        <w:tab/>
        <w:t xml:space="preserve">D. Bates </w:t>
      </w:r>
      <w:r w:rsidRPr="006C1971">
        <w:rPr>
          <w:rFonts w:ascii="Calibri" w:cs="Calibri"/>
          <w:i/>
          <w:iCs/>
        </w:rPr>
        <w:t>et al.</w:t>
      </w:r>
      <w:r w:rsidRPr="006C1971">
        <w:rPr>
          <w:rFonts w:ascii="Calibri" w:cs="Calibri"/>
        </w:rPr>
        <w:t>, “</w:t>
      </w:r>
      <w:proofErr w:type="spellStart"/>
      <w:r w:rsidRPr="006C1971">
        <w:rPr>
          <w:rFonts w:ascii="Calibri" w:cs="Calibri"/>
        </w:rPr>
        <w:t>JuliaStats</w:t>
      </w:r>
      <w:proofErr w:type="spellEnd"/>
      <w:r w:rsidRPr="006C1971">
        <w:rPr>
          <w:rFonts w:ascii="Calibri" w:cs="Calibri"/>
        </w:rPr>
        <w:t>/</w:t>
      </w:r>
      <w:proofErr w:type="spellStart"/>
      <w:r w:rsidRPr="006C1971">
        <w:rPr>
          <w:rFonts w:ascii="Calibri" w:cs="Calibri"/>
        </w:rPr>
        <w:t>GLM.jl</w:t>
      </w:r>
      <w:proofErr w:type="spellEnd"/>
      <w:r w:rsidRPr="006C1971">
        <w:rPr>
          <w:rFonts w:ascii="Calibri" w:cs="Calibri"/>
        </w:rPr>
        <w:t xml:space="preserve">: v1.8.0.” </w:t>
      </w:r>
      <w:proofErr w:type="spellStart"/>
      <w:r w:rsidRPr="006C1971">
        <w:rPr>
          <w:rFonts w:ascii="Calibri" w:cs="Calibri"/>
        </w:rPr>
        <w:t>Zenodo</w:t>
      </w:r>
      <w:proofErr w:type="spellEnd"/>
      <w:r w:rsidRPr="006C1971">
        <w:rPr>
          <w:rFonts w:ascii="Calibri" w:cs="Calibri"/>
        </w:rPr>
        <w:t xml:space="preserve">, May 25, 2022. </w:t>
      </w:r>
      <w:proofErr w:type="spellStart"/>
      <w:r w:rsidRPr="006C1971">
        <w:rPr>
          <w:rFonts w:ascii="Calibri" w:cs="Calibri"/>
        </w:rPr>
        <w:t>doi</w:t>
      </w:r>
      <w:proofErr w:type="spellEnd"/>
      <w:r w:rsidRPr="006C1971">
        <w:rPr>
          <w:rFonts w:ascii="Calibri" w:cs="Calibri"/>
        </w:rPr>
        <w:t>: 10.5281/zenodo.6580436.</w:t>
      </w:r>
    </w:p>
    <w:p w14:paraId="4F840B67" w14:textId="77777777" w:rsidR="006C1971" w:rsidRPr="006C1971" w:rsidRDefault="006C1971" w:rsidP="006C1971">
      <w:pPr>
        <w:pStyle w:val="Bibliography"/>
        <w:rPr>
          <w:rFonts w:ascii="Calibri" w:cs="Calibri"/>
        </w:rPr>
      </w:pPr>
      <w:r w:rsidRPr="006C1971">
        <w:rPr>
          <w:rFonts w:ascii="Calibri" w:cs="Calibri"/>
        </w:rPr>
        <w:t>[21]</w:t>
      </w:r>
      <w:r w:rsidRPr="006C1971">
        <w:rPr>
          <w:rFonts w:ascii="Calibri" w:cs="Calibri"/>
        </w:rPr>
        <w:tab/>
        <w:t xml:space="preserve">S. </w:t>
      </w:r>
      <w:proofErr w:type="spellStart"/>
      <w:r w:rsidRPr="006C1971">
        <w:rPr>
          <w:rFonts w:ascii="Calibri" w:cs="Calibri"/>
        </w:rPr>
        <w:t>Danisch</w:t>
      </w:r>
      <w:proofErr w:type="spellEnd"/>
      <w:r w:rsidRPr="006C1971">
        <w:rPr>
          <w:rFonts w:ascii="Calibri" w:cs="Calibri"/>
        </w:rPr>
        <w:t xml:space="preserve"> and J. </w:t>
      </w:r>
      <w:proofErr w:type="spellStart"/>
      <w:r w:rsidRPr="006C1971">
        <w:rPr>
          <w:rFonts w:ascii="Calibri" w:cs="Calibri"/>
        </w:rPr>
        <w:t>Krumbiegel</w:t>
      </w:r>
      <w:proofErr w:type="spellEnd"/>
      <w:r w:rsidRPr="006C1971">
        <w:rPr>
          <w:rFonts w:ascii="Calibri" w:cs="Calibri"/>
        </w:rPr>
        <w:t>, “</w:t>
      </w:r>
      <w:proofErr w:type="spellStart"/>
      <w:r w:rsidRPr="006C1971">
        <w:rPr>
          <w:rFonts w:ascii="Calibri" w:cs="Calibri"/>
        </w:rPr>
        <w:t>Makie.jl</w:t>
      </w:r>
      <w:proofErr w:type="spellEnd"/>
      <w:r w:rsidRPr="006C1971">
        <w:rPr>
          <w:rFonts w:ascii="Calibri" w:cs="Calibri"/>
        </w:rPr>
        <w:t xml:space="preserve">: Flexible high-performance data visualization for Julia,” </w:t>
      </w:r>
      <w:r w:rsidRPr="006C1971">
        <w:rPr>
          <w:rFonts w:ascii="Calibri" w:cs="Calibri"/>
          <w:i/>
          <w:iCs/>
        </w:rPr>
        <w:t xml:space="preserve">J. Open Source </w:t>
      </w:r>
      <w:proofErr w:type="spellStart"/>
      <w:r w:rsidRPr="006C1971">
        <w:rPr>
          <w:rFonts w:ascii="Calibri" w:cs="Calibri"/>
          <w:i/>
          <w:iCs/>
        </w:rPr>
        <w:t>Softw</w:t>
      </w:r>
      <w:proofErr w:type="spellEnd"/>
      <w:r w:rsidRPr="006C1971">
        <w:rPr>
          <w:rFonts w:ascii="Calibri" w:cs="Calibri"/>
          <w:i/>
          <w:iCs/>
        </w:rPr>
        <w:t>.</w:t>
      </w:r>
      <w:r w:rsidRPr="006C1971">
        <w:rPr>
          <w:rFonts w:ascii="Calibri" w:cs="Calibri"/>
        </w:rPr>
        <w:t xml:space="preserve">, vol. 6, no. 65, p. 3349, Sep. 2021, </w:t>
      </w:r>
      <w:proofErr w:type="spellStart"/>
      <w:r w:rsidRPr="006C1971">
        <w:rPr>
          <w:rFonts w:ascii="Calibri" w:cs="Calibri"/>
        </w:rPr>
        <w:t>doi</w:t>
      </w:r>
      <w:proofErr w:type="spellEnd"/>
      <w:r w:rsidRPr="006C1971">
        <w:rPr>
          <w:rFonts w:ascii="Calibri" w:cs="Calibri"/>
        </w:rPr>
        <w:t>: 10.21105/joss.03349.</w:t>
      </w:r>
    </w:p>
    <w:p w14:paraId="17B65F56" w14:textId="77777777" w:rsidR="006C1971" w:rsidRPr="006C1971" w:rsidRDefault="006C1971" w:rsidP="006C1971">
      <w:pPr>
        <w:pStyle w:val="Bibliography"/>
        <w:rPr>
          <w:rFonts w:ascii="Calibri" w:cs="Calibri"/>
        </w:rPr>
      </w:pPr>
      <w:r w:rsidRPr="006C1971">
        <w:rPr>
          <w:rFonts w:ascii="Calibri" w:cs="Calibri"/>
        </w:rPr>
        <w:t>[22]</w:t>
      </w:r>
      <w:r w:rsidRPr="006C1971">
        <w:rPr>
          <w:rFonts w:ascii="Calibri" w:cs="Calibri"/>
        </w:rPr>
        <w:tab/>
        <w:t xml:space="preserve">F. van der </w:t>
      </w:r>
      <w:proofErr w:type="spellStart"/>
      <w:r w:rsidRPr="006C1971">
        <w:rPr>
          <w:rFonts w:ascii="Calibri" w:cs="Calibri"/>
        </w:rPr>
        <w:t>Plas</w:t>
      </w:r>
      <w:proofErr w:type="spellEnd"/>
      <w:r w:rsidRPr="006C1971">
        <w:rPr>
          <w:rFonts w:ascii="Calibri" w:cs="Calibri"/>
        </w:rPr>
        <w:t xml:space="preserve"> </w:t>
      </w:r>
      <w:r w:rsidRPr="006C1971">
        <w:rPr>
          <w:rFonts w:ascii="Calibri" w:cs="Calibri"/>
          <w:i/>
          <w:iCs/>
        </w:rPr>
        <w:t>et al.</w:t>
      </w:r>
      <w:r w:rsidRPr="006C1971">
        <w:rPr>
          <w:rFonts w:ascii="Calibri" w:cs="Calibri"/>
        </w:rPr>
        <w:t>, “</w:t>
      </w:r>
      <w:proofErr w:type="spellStart"/>
      <w:r w:rsidRPr="006C1971">
        <w:rPr>
          <w:rFonts w:ascii="Calibri" w:cs="Calibri"/>
        </w:rPr>
        <w:t>fonsp</w:t>
      </w:r>
      <w:proofErr w:type="spellEnd"/>
      <w:r w:rsidRPr="006C1971">
        <w:rPr>
          <w:rFonts w:ascii="Calibri" w:cs="Calibri"/>
        </w:rPr>
        <w:t>/</w:t>
      </w:r>
      <w:proofErr w:type="spellStart"/>
      <w:r w:rsidRPr="006C1971">
        <w:rPr>
          <w:rFonts w:ascii="Calibri" w:cs="Calibri"/>
        </w:rPr>
        <w:t>Pluto.jl</w:t>
      </w:r>
      <w:proofErr w:type="spellEnd"/>
      <w:r w:rsidRPr="006C1971">
        <w:rPr>
          <w:rFonts w:ascii="Calibri" w:cs="Calibri"/>
        </w:rPr>
        <w:t xml:space="preserve">: v0.19.11.” </w:t>
      </w:r>
      <w:proofErr w:type="spellStart"/>
      <w:r w:rsidRPr="006C1971">
        <w:rPr>
          <w:rFonts w:ascii="Calibri" w:cs="Calibri"/>
        </w:rPr>
        <w:t>Zenodo</w:t>
      </w:r>
      <w:proofErr w:type="spellEnd"/>
      <w:r w:rsidRPr="006C1971">
        <w:rPr>
          <w:rFonts w:ascii="Calibri" w:cs="Calibri"/>
        </w:rPr>
        <w:t xml:space="preserve">, Jul. 27, 2022. </w:t>
      </w:r>
      <w:proofErr w:type="spellStart"/>
      <w:r w:rsidRPr="006C1971">
        <w:rPr>
          <w:rFonts w:ascii="Calibri" w:cs="Calibri"/>
        </w:rPr>
        <w:t>doi</w:t>
      </w:r>
      <w:proofErr w:type="spellEnd"/>
      <w:r w:rsidRPr="006C1971">
        <w:rPr>
          <w:rFonts w:ascii="Calibri" w:cs="Calibri"/>
        </w:rPr>
        <w:t>: 10.5281/zenodo.6916713.</w:t>
      </w:r>
    </w:p>
    <w:p w14:paraId="4A7435D1" w14:textId="77777777" w:rsidR="006C1971" w:rsidRPr="006C1971" w:rsidRDefault="006C1971" w:rsidP="006C1971">
      <w:pPr>
        <w:pStyle w:val="Bibliography"/>
        <w:rPr>
          <w:rFonts w:ascii="Calibri" w:cs="Calibri"/>
        </w:rPr>
      </w:pPr>
      <w:r w:rsidRPr="006C1971">
        <w:rPr>
          <w:rFonts w:ascii="Calibri" w:cs="Calibri"/>
        </w:rPr>
        <w:t>[23]</w:t>
      </w:r>
      <w:r w:rsidRPr="006C1971">
        <w:rPr>
          <w:rFonts w:ascii="Calibri" w:cs="Calibri"/>
        </w:rPr>
        <w:tab/>
        <w:t xml:space="preserve">“DataFrames.jl/index.md at main · </w:t>
      </w:r>
      <w:proofErr w:type="spellStart"/>
      <w:r w:rsidRPr="006C1971">
        <w:rPr>
          <w:rFonts w:ascii="Calibri" w:cs="Calibri"/>
        </w:rPr>
        <w:t>JuliaData</w:t>
      </w:r>
      <w:proofErr w:type="spellEnd"/>
      <w:r w:rsidRPr="006C1971">
        <w:rPr>
          <w:rFonts w:ascii="Calibri" w:cs="Calibri"/>
        </w:rPr>
        <w:t>/</w:t>
      </w:r>
      <w:proofErr w:type="spellStart"/>
      <w:r w:rsidRPr="006C1971">
        <w:rPr>
          <w:rFonts w:ascii="Calibri" w:cs="Calibri"/>
        </w:rPr>
        <w:t>DataFrames.jl</w:t>
      </w:r>
      <w:proofErr w:type="spellEnd"/>
      <w:r w:rsidRPr="006C1971">
        <w:rPr>
          <w:rFonts w:ascii="Calibri" w:cs="Calibri"/>
        </w:rPr>
        <w:t xml:space="preserve">,” </w:t>
      </w:r>
      <w:r w:rsidRPr="006C1971">
        <w:rPr>
          <w:rFonts w:ascii="Calibri" w:cs="Calibri"/>
          <w:i/>
          <w:iCs/>
        </w:rPr>
        <w:t>GitHub</w:t>
      </w:r>
      <w:r w:rsidRPr="006C1971">
        <w:rPr>
          <w:rFonts w:ascii="Calibri" w:cs="Calibri"/>
        </w:rPr>
        <w:t>. https://github.com/JuliaData/DataFrames.jl (accessed Jun. 01, 2022).</w:t>
      </w:r>
    </w:p>
    <w:p w14:paraId="67416904" w14:textId="77777777" w:rsidR="006C1971" w:rsidRPr="006C1971" w:rsidRDefault="006C1971" w:rsidP="006C1971">
      <w:pPr>
        <w:pStyle w:val="Bibliography"/>
        <w:rPr>
          <w:rFonts w:ascii="Calibri" w:cs="Calibri"/>
        </w:rPr>
      </w:pPr>
      <w:r w:rsidRPr="006C1971">
        <w:rPr>
          <w:rFonts w:ascii="Calibri" w:cs="Calibri"/>
        </w:rPr>
        <w:t>[24]</w:t>
      </w:r>
      <w:r w:rsidRPr="006C1971">
        <w:rPr>
          <w:rFonts w:ascii="Calibri" w:cs="Calibri"/>
        </w:rPr>
        <w:tab/>
        <w:t xml:space="preserve">M. J. </w:t>
      </w:r>
      <w:proofErr w:type="spellStart"/>
      <w:r w:rsidRPr="006C1971">
        <w:rPr>
          <w:rFonts w:ascii="Calibri" w:cs="Calibri"/>
        </w:rPr>
        <w:t>Budoff</w:t>
      </w:r>
      <w:proofErr w:type="spellEnd"/>
      <w:r w:rsidRPr="006C1971">
        <w:rPr>
          <w:rFonts w:ascii="Calibri" w:cs="Calibri"/>
        </w:rPr>
        <w:t xml:space="preserve"> </w:t>
      </w:r>
      <w:r w:rsidRPr="006C1971">
        <w:rPr>
          <w:rFonts w:ascii="Calibri" w:cs="Calibri"/>
          <w:i/>
          <w:iCs/>
        </w:rPr>
        <w:t>et al.</w:t>
      </w:r>
      <w:r w:rsidRPr="006C1971">
        <w:rPr>
          <w:rFonts w:ascii="Calibri" w:cs="Calibri"/>
        </w:rPr>
        <w:t xml:space="preserve">, “Ten-year association of coronary artery calcium with atherosclerotic cardiovascular disease (ASCVD) events: the multi-ethnic study of atherosclerosis (MESA),” </w:t>
      </w:r>
      <w:r w:rsidRPr="006C1971">
        <w:rPr>
          <w:rFonts w:ascii="Calibri" w:cs="Calibri"/>
          <w:i/>
          <w:iCs/>
        </w:rPr>
        <w:t>Eur. Heart J.</w:t>
      </w:r>
      <w:r w:rsidRPr="006C1971">
        <w:rPr>
          <w:rFonts w:ascii="Calibri" w:cs="Calibri"/>
        </w:rPr>
        <w:t xml:space="preserve">, vol. 39, no. 25, pp. 2401–2408, Jul. 2018, </w:t>
      </w:r>
      <w:proofErr w:type="spellStart"/>
      <w:r w:rsidRPr="006C1971">
        <w:rPr>
          <w:rFonts w:ascii="Calibri" w:cs="Calibri"/>
        </w:rPr>
        <w:t>doi</w:t>
      </w:r>
      <w:proofErr w:type="spellEnd"/>
      <w:r w:rsidRPr="006C1971">
        <w:rPr>
          <w:rFonts w:ascii="Calibri" w:cs="Calibri"/>
        </w:rPr>
        <w:t>: 10.1093/</w:t>
      </w:r>
      <w:proofErr w:type="spellStart"/>
      <w:r w:rsidRPr="006C1971">
        <w:rPr>
          <w:rFonts w:ascii="Calibri" w:cs="Calibri"/>
        </w:rPr>
        <w:t>eurheartj</w:t>
      </w:r>
      <w:proofErr w:type="spellEnd"/>
      <w:r w:rsidRPr="006C1971">
        <w:rPr>
          <w:rFonts w:ascii="Calibri" w:cs="Calibri"/>
        </w:rPr>
        <w:t>/ehy217.</w:t>
      </w:r>
    </w:p>
    <w:p w14:paraId="5366B357" w14:textId="77777777" w:rsidR="006C1971" w:rsidRPr="006C1971" w:rsidRDefault="006C1971" w:rsidP="006C1971">
      <w:pPr>
        <w:pStyle w:val="Bibliography"/>
        <w:rPr>
          <w:rFonts w:ascii="Calibri" w:cs="Calibri"/>
        </w:rPr>
      </w:pPr>
      <w:r w:rsidRPr="006C1971">
        <w:rPr>
          <w:rFonts w:ascii="Calibri" w:cs="Calibri"/>
        </w:rPr>
        <w:t>[25]</w:t>
      </w:r>
      <w:r w:rsidRPr="006C1971">
        <w:rPr>
          <w:rFonts w:ascii="Calibri" w:cs="Calibri"/>
        </w:rPr>
        <w:tab/>
        <w:t xml:space="preserve">J. M. </w:t>
      </w:r>
      <w:proofErr w:type="spellStart"/>
      <w:r w:rsidRPr="006C1971">
        <w:rPr>
          <w:rFonts w:ascii="Calibri" w:cs="Calibri"/>
        </w:rPr>
        <w:t>Wolterink</w:t>
      </w:r>
      <w:proofErr w:type="spellEnd"/>
      <w:r w:rsidRPr="006C1971">
        <w:rPr>
          <w:rFonts w:ascii="Calibri" w:cs="Calibri"/>
        </w:rPr>
        <w:t xml:space="preserve">, T. </w:t>
      </w:r>
      <w:proofErr w:type="spellStart"/>
      <w:r w:rsidRPr="006C1971">
        <w:rPr>
          <w:rFonts w:ascii="Calibri" w:cs="Calibri"/>
        </w:rPr>
        <w:t>Leiner</w:t>
      </w:r>
      <w:proofErr w:type="spellEnd"/>
      <w:r w:rsidRPr="006C1971">
        <w:rPr>
          <w:rFonts w:ascii="Calibri" w:cs="Calibri"/>
        </w:rPr>
        <w:t xml:space="preserve">, R. A. P. </w:t>
      </w:r>
      <w:proofErr w:type="spellStart"/>
      <w:r w:rsidRPr="006C1971">
        <w:rPr>
          <w:rFonts w:ascii="Calibri" w:cs="Calibri"/>
        </w:rPr>
        <w:t>Takx</w:t>
      </w:r>
      <w:proofErr w:type="spellEnd"/>
      <w:r w:rsidRPr="006C1971">
        <w:rPr>
          <w:rFonts w:ascii="Calibri" w:cs="Calibri"/>
        </w:rPr>
        <w:t xml:space="preserve">, M. A. </w:t>
      </w:r>
      <w:proofErr w:type="spellStart"/>
      <w:r w:rsidRPr="006C1971">
        <w:rPr>
          <w:rFonts w:ascii="Calibri" w:cs="Calibri"/>
        </w:rPr>
        <w:t>Viergever</w:t>
      </w:r>
      <w:proofErr w:type="spellEnd"/>
      <w:r w:rsidRPr="006C1971">
        <w:rPr>
          <w:rFonts w:ascii="Calibri" w:cs="Calibri"/>
        </w:rPr>
        <w:t xml:space="preserve">, and I. </w:t>
      </w:r>
      <w:proofErr w:type="spellStart"/>
      <w:r w:rsidRPr="006C1971">
        <w:rPr>
          <w:rFonts w:ascii="Calibri" w:cs="Calibri"/>
        </w:rPr>
        <w:t>Išgum</w:t>
      </w:r>
      <w:proofErr w:type="spellEnd"/>
      <w:r w:rsidRPr="006C1971">
        <w:rPr>
          <w:rFonts w:ascii="Calibri" w:cs="Calibri"/>
        </w:rPr>
        <w:t xml:space="preserve">, “Automatic Coronary Calcium Scoring in Non-Contrast-Enhanced ECG-Triggered Cardiac CT With Ambiguity Detection,” </w:t>
      </w:r>
      <w:r w:rsidRPr="006C1971">
        <w:rPr>
          <w:rFonts w:ascii="Calibri" w:cs="Calibri"/>
          <w:i/>
          <w:iCs/>
        </w:rPr>
        <w:t>IEEE Trans. Med. Imaging</w:t>
      </w:r>
      <w:r w:rsidRPr="006C1971">
        <w:rPr>
          <w:rFonts w:ascii="Calibri" w:cs="Calibri"/>
        </w:rPr>
        <w:t xml:space="preserve">, vol. 34, no. 9, pp. 1867–1878, Sep. 2015, </w:t>
      </w:r>
      <w:proofErr w:type="spellStart"/>
      <w:r w:rsidRPr="006C1971">
        <w:rPr>
          <w:rFonts w:ascii="Calibri" w:cs="Calibri"/>
        </w:rPr>
        <w:t>doi</w:t>
      </w:r>
      <w:proofErr w:type="spellEnd"/>
      <w:r w:rsidRPr="006C1971">
        <w:rPr>
          <w:rFonts w:ascii="Calibri" w:cs="Calibri"/>
        </w:rPr>
        <w:t>: 10.1109/TMI.2015.2412651.</w:t>
      </w:r>
    </w:p>
    <w:p w14:paraId="25FAF83C" w14:textId="77777777" w:rsidR="006C1971" w:rsidRPr="006C1971" w:rsidRDefault="006C1971" w:rsidP="006C1971">
      <w:pPr>
        <w:pStyle w:val="Bibliography"/>
        <w:rPr>
          <w:rFonts w:ascii="Calibri" w:cs="Calibri"/>
        </w:rPr>
      </w:pPr>
      <w:r w:rsidRPr="006C1971">
        <w:rPr>
          <w:rFonts w:ascii="Calibri" w:cs="Calibri"/>
        </w:rPr>
        <w:t>[26]</w:t>
      </w:r>
      <w:r w:rsidRPr="006C1971">
        <w:rPr>
          <w:rFonts w:ascii="Calibri" w:cs="Calibri"/>
        </w:rPr>
        <w:tab/>
        <w:t xml:space="preserve">R. Shahzad </w:t>
      </w:r>
      <w:r w:rsidRPr="006C1971">
        <w:rPr>
          <w:rFonts w:ascii="Calibri" w:cs="Calibri"/>
          <w:i/>
          <w:iCs/>
        </w:rPr>
        <w:t>et al.</w:t>
      </w:r>
      <w:r w:rsidRPr="006C1971">
        <w:rPr>
          <w:rFonts w:ascii="Calibri" w:cs="Calibri"/>
        </w:rPr>
        <w:t xml:space="preserve">, “Vessel Specific Coronary Artery Calcium Scoring,” </w:t>
      </w:r>
      <w:r w:rsidRPr="006C1971">
        <w:rPr>
          <w:rFonts w:ascii="Calibri" w:cs="Calibri"/>
          <w:i/>
          <w:iCs/>
        </w:rPr>
        <w:t xml:space="preserve">Acad. </w:t>
      </w:r>
      <w:proofErr w:type="spellStart"/>
      <w:r w:rsidRPr="006C1971">
        <w:rPr>
          <w:rFonts w:ascii="Calibri" w:cs="Calibri"/>
          <w:i/>
          <w:iCs/>
        </w:rPr>
        <w:t>Radiol</w:t>
      </w:r>
      <w:proofErr w:type="spellEnd"/>
      <w:r w:rsidRPr="006C1971">
        <w:rPr>
          <w:rFonts w:ascii="Calibri" w:cs="Calibri"/>
          <w:i/>
          <w:iCs/>
        </w:rPr>
        <w:t>.</w:t>
      </w:r>
      <w:r w:rsidRPr="006C1971">
        <w:rPr>
          <w:rFonts w:ascii="Calibri" w:cs="Calibri"/>
        </w:rPr>
        <w:t xml:space="preserve">, vol. 20, no. 1, pp. 1–9, Jan. 2013, </w:t>
      </w:r>
      <w:proofErr w:type="spellStart"/>
      <w:r w:rsidRPr="006C1971">
        <w:rPr>
          <w:rFonts w:ascii="Calibri" w:cs="Calibri"/>
        </w:rPr>
        <w:t>doi</w:t>
      </w:r>
      <w:proofErr w:type="spellEnd"/>
      <w:r w:rsidRPr="006C1971">
        <w:rPr>
          <w:rFonts w:ascii="Calibri" w:cs="Calibri"/>
        </w:rPr>
        <w:t>: 10.1016/j.acra.2012.07.018.</w:t>
      </w:r>
    </w:p>
    <w:p w14:paraId="2811D14B" w14:textId="77777777" w:rsidR="006C1971" w:rsidRPr="006C1971" w:rsidRDefault="006C1971" w:rsidP="006C1971">
      <w:pPr>
        <w:pStyle w:val="Bibliography"/>
        <w:rPr>
          <w:rFonts w:ascii="Calibri" w:cs="Calibri"/>
        </w:rPr>
      </w:pPr>
      <w:r w:rsidRPr="006C1971">
        <w:rPr>
          <w:rFonts w:ascii="Calibri" w:cs="Calibri"/>
        </w:rPr>
        <w:t>[27]</w:t>
      </w:r>
      <w:r w:rsidRPr="006C1971">
        <w:rPr>
          <w:rFonts w:ascii="Calibri" w:cs="Calibri"/>
        </w:rPr>
        <w:tab/>
        <w:t xml:space="preserve">J. M. </w:t>
      </w:r>
      <w:proofErr w:type="spellStart"/>
      <w:r w:rsidRPr="006C1971">
        <w:rPr>
          <w:rFonts w:ascii="Calibri" w:cs="Calibri"/>
        </w:rPr>
        <w:t>Wolterink</w:t>
      </w:r>
      <w:proofErr w:type="spellEnd"/>
      <w:r w:rsidRPr="006C1971">
        <w:rPr>
          <w:rFonts w:ascii="Calibri" w:cs="Calibri"/>
        </w:rPr>
        <w:t xml:space="preserve"> </w:t>
      </w:r>
      <w:r w:rsidRPr="006C1971">
        <w:rPr>
          <w:rFonts w:ascii="Calibri" w:cs="Calibri"/>
          <w:i/>
          <w:iCs/>
        </w:rPr>
        <w:t>et al.</w:t>
      </w:r>
      <w:r w:rsidRPr="006C1971">
        <w:rPr>
          <w:rFonts w:ascii="Calibri" w:cs="Calibri"/>
        </w:rPr>
        <w:t xml:space="preserve">, “An evaluation of automatic coronary artery calcium scoring methods with cardiac CT using the </w:t>
      </w:r>
      <w:proofErr w:type="spellStart"/>
      <w:r w:rsidRPr="006C1971">
        <w:rPr>
          <w:rFonts w:ascii="Calibri" w:cs="Calibri"/>
        </w:rPr>
        <w:t>orCaScore</w:t>
      </w:r>
      <w:proofErr w:type="spellEnd"/>
      <w:r w:rsidRPr="006C1971">
        <w:rPr>
          <w:rFonts w:ascii="Calibri" w:cs="Calibri"/>
        </w:rPr>
        <w:t xml:space="preserve"> framework,” </w:t>
      </w:r>
      <w:r w:rsidRPr="006C1971">
        <w:rPr>
          <w:rFonts w:ascii="Calibri" w:cs="Calibri"/>
          <w:i/>
          <w:iCs/>
        </w:rPr>
        <w:t>Med. Phys.</w:t>
      </w:r>
      <w:r w:rsidRPr="006C1971">
        <w:rPr>
          <w:rFonts w:ascii="Calibri" w:cs="Calibri"/>
        </w:rPr>
        <w:t xml:space="preserve">, vol. 43, no. 5, pp. 2361–2373, 2016, </w:t>
      </w:r>
      <w:proofErr w:type="spellStart"/>
      <w:r w:rsidRPr="006C1971">
        <w:rPr>
          <w:rFonts w:ascii="Calibri" w:cs="Calibri"/>
        </w:rPr>
        <w:t>doi</w:t>
      </w:r>
      <w:proofErr w:type="spellEnd"/>
      <w:r w:rsidRPr="006C1971">
        <w:rPr>
          <w:rFonts w:ascii="Calibri" w:cs="Calibri"/>
        </w:rPr>
        <w:t>: 10.1118/1.4945696.</w:t>
      </w:r>
    </w:p>
    <w:p w14:paraId="4E96E643" w14:textId="77777777" w:rsidR="006C1971" w:rsidRPr="006C1971" w:rsidRDefault="006C1971" w:rsidP="006C1971">
      <w:pPr>
        <w:pStyle w:val="Bibliography"/>
        <w:rPr>
          <w:rFonts w:ascii="Calibri" w:cs="Calibri"/>
        </w:rPr>
      </w:pPr>
      <w:r w:rsidRPr="006C1971">
        <w:rPr>
          <w:rFonts w:ascii="Calibri" w:cs="Calibri"/>
        </w:rPr>
        <w:lastRenderedPageBreak/>
        <w:t>[28]</w:t>
      </w:r>
      <w:r w:rsidRPr="006C1971">
        <w:rPr>
          <w:rFonts w:ascii="Calibri" w:cs="Calibri"/>
        </w:rPr>
        <w:tab/>
        <w:t xml:space="preserve">S. D. </w:t>
      </w:r>
      <w:proofErr w:type="spellStart"/>
      <w:r w:rsidRPr="006C1971">
        <w:rPr>
          <w:rFonts w:ascii="Calibri" w:cs="Calibri"/>
        </w:rPr>
        <w:t>Qanadli</w:t>
      </w:r>
      <w:proofErr w:type="spellEnd"/>
      <w:r w:rsidRPr="006C1971">
        <w:rPr>
          <w:rFonts w:ascii="Calibri" w:cs="Calibri"/>
        </w:rPr>
        <w:t xml:space="preserve">, A.-M. </w:t>
      </w:r>
      <w:proofErr w:type="spellStart"/>
      <w:r w:rsidRPr="006C1971">
        <w:rPr>
          <w:rFonts w:ascii="Calibri" w:cs="Calibri"/>
        </w:rPr>
        <w:t>Jouannic</w:t>
      </w:r>
      <w:proofErr w:type="spellEnd"/>
      <w:r w:rsidRPr="006C1971">
        <w:rPr>
          <w:rFonts w:ascii="Calibri" w:cs="Calibri"/>
        </w:rPr>
        <w:t xml:space="preserve">, J. </w:t>
      </w:r>
      <w:proofErr w:type="spellStart"/>
      <w:r w:rsidRPr="006C1971">
        <w:rPr>
          <w:rFonts w:ascii="Calibri" w:cs="Calibri"/>
        </w:rPr>
        <w:t>Dehmeshki</w:t>
      </w:r>
      <w:proofErr w:type="spellEnd"/>
      <w:r w:rsidRPr="006C1971">
        <w:rPr>
          <w:rFonts w:ascii="Calibri" w:cs="Calibri"/>
        </w:rPr>
        <w:t xml:space="preserve">, and T.-L. Lu, “CT Attenuation Values of Blood and Myocardium: Rationale for Accurate Coronary Artery Calcifications Detection with Multi-Detector CT,” </w:t>
      </w:r>
      <w:proofErr w:type="spellStart"/>
      <w:r w:rsidRPr="006C1971">
        <w:rPr>
          <w:rFonts w:ascii="Calibri" w:cs="Calibri"/>
          <w:i/>
          <w:iCs/>
        </w:rPr>
        <w:t>PLoS</w:t>
      </w:r>
      <w:proofErr w:type="spellEnd"/>
      <w:r w:rsidRPr="006C1971">
        <w:rPr>
          <w:rFonts w:ascii="Calibri" w:cs="Calibri"/>
          <w:i/>
          <w:iCs/>
        </w:rPr>
        <w:t xml:space="preserve"> ONE</w:t>
      </w:r>
      <w:r w:rsidRPr="006C1971">
        <w:rPr>
          <w:rFonts w:ascii="Calibri" w:cs="Calibri"/>
        </w:rPr>
        <w:t xml:space="preserve">, vol. 10, no. 4, p. e0124175, Apr. 2015, </w:t>
      </w:r>
      <w:proofErr w:type="spellStart"/>
      <w:r w:rsidRPr="006C1971">
        <w:rPr>
          <w:rFonts w:ascii="Calibri" w:cs="Calibri"/>
        </w:rPr>
        <w:t>doi</w:t>
      </w:r>
      <w:proofErr w:type="spellEnd"/>
      <w:r w:rsidRPr="006C1971">
        <w:rPr>
          <w:rFonts w:ascii="Calibri" w:cs="Calibri"/>
        </w:rPr>
        <w:t>: 10.1371/journal.pone.0124175.</w:t>
      </w:r>
    </w:p>
    <w:p w14:paraId="0E0C8524" w14:textId="77777777" w:rsidR="006C1971" w:rsidRPr="006C1971" w:rsidRDefault="006C1971" w:rsidP="006C1971">
      <w:pPr>
        <w:pStyle w:val="Bibliography"/>
        <w:rPr>
          <w:rFonts w:ascii="Calibri" w:cs="Calibri"/>
        </w:rPr>
      </w:pPr>
      <w:r w:rsidRPr="006C1971">
        <w:rPr>
          <w:rFonts w:ascii="Calibri" w:cs="Calibri"/>
        </w:rPr>
        <w:t>[29]</w:t>
      </w:r>
      <w:r w:rsidRPr="006C1971">
        <w:rPr>
          <w:rFonts w:ascii="Calibri" w:cs="Calibri"/>
        </w:rPr>
        <w:tab/>
        <w:t xml:space="preserve">L. V. </w:t>
      </w:r>
      <w:proofErr w:type="spellStart"/>
      <w:r w:rsidRPr="006C1971">
        <w:rPr>
          <w:rFonts w:ascii="Calibri" w:cs="Calibri"/>
        </w:rPr>
        <w:t>Klüner</w:t>
      </w:r>
      <w:proofErr w:type="spellEnd"/>
      <w:r w:rsidRPr="006C1971">
        <w:rPr>
          <w:rFonts w:ascii="Calibri" w:cs="Calibri"/>
        </w:rPr>
        <w:t xml:space="preserve">, E. K. </w:t>
      </w:r>
      <w:proofErr w:type="spellStart"/>
      <w:r w:rsidRPr="006C1971">
        <w:rPr>
          <w:rFonts w:ascii="Calibri" w:cs="Calibri"/>
        </w:rPr>
        <w:t>Oikonomou</w:t>
      </w:r>
      <w:proofErr w:type="spellEnd"/>
      <w:r w:rsidRPr="006C1971">
        <w:rPr>
          <w:rFonts w:ascii="Calibri" w:cs="Calibri"/>
        </w:rPr>
        <w:t xml:space="preserve">, and C. </w:t>
      </w:r>
      <w:proofErr w:type="spellStart"/>
      <w:r w:rsidRPr="006C1971">
        <w:rPr>
          <w:rFonts w:ascii="Calibri" w:cs="Calibri"/>
        </w:rPr>
        <w:t>Antoniades</w:t>
      </w:r>
      <w:proofErr w:type="spellEnd"/>
      <w:r w:rsidRPr="006C1971">
        <w:rPr>
          <w:rFonts w:ascii="Calibri" w:cs="Calibri"/>
        </w:rPr>
        <w:t xml:space="preserve">, “Assessing Cardiovascular Risk by Using the Fat Attenuation Index in                     Coronary CT Angiography,” </w:t>
      </w:r>
      <w:proofErr w:type="spellStart"/>
      <w:r w:rsidRPr="006C1971">
        <w:rPr>
          <w:rFonts w:ascii="Calibri" w:cs="Calibri"/>
          <w:i/>
          <w:iCs/>
        </w:rPr>
        <w:t>Radiol</w:t>
      </w:r>
      <w:proofErr w:type="spellEnd"/>
      <w:r w:rsidRPr="006C1971">
        <w:rPr>
          <w:rFonts w:ascii="Calibri" w:cs="Calibri"/>
          <w:i/>
          <w:iCs/>
        </w:rPr>
        <w:t xml:space="preserve">. </w:t>
      </w:r>
      <w:proofErr w:type="spellStart"/>
      <w:r w:rsidRPr="006C1971">
        <w:rPr>
          <w:rFonts w:ascii="Calibri" w:cs="Calibri"/>
          <w:i/>
          <w:iCs/>
        </w:rPr>
        <w:t>Cardiothorac</w:t>
      </w:r>
      <w:proofErr w:type="spellEnd"/>
      <w:r w:rsidRPr="006C1971">
        <w:rPr>
          <w:rFonts w:ascii="Calibri" w:cs="Calibri"/>
          <w:i/>
          <w:iCs/>
        </w:rPr>
        <w:t>. Imaging</w:t>
      </w:r>
      <w:r w:rsidRPr="006C1971">
        <w:rPr>
          <w:rFonts w:ascii="Calibri" w:cs="Calibri"/>
        </w:rPr>
        <w:t xml:space="preserve">, vol. 3, no. 1, p. e200563, Feb. 2021, </w:t>
      </w:r>
      <w:proofErr w:type="spellStart"/>
      <w:r w:rsidRPr="006C1971">
        <w:rPr>
          <w:rFonts w:ascii="Calibri" w:cs="Calibri"/>
        </w:rPr>
        <w:t>doi</w:t>
      </w:r>
      <w:proofErr w:type="spellEnd"/>
      <w:r w:rsidRPr="006C1971">
        <w:rPr>
          <w:rFonts w:ascii="Calibri" w:cs="Calibri"/>
        </w:rPr>
        <w:t>: 10.1148/ryct.2021200563.</w:t>
      </w:r>
    </w:p>
    <w:p w14:paraId="115C5FAB" w14:textId="77777777" w:rsidR="006C1971" w:rsidRPr="006C1971" w:rsidRDefault="006C1971" w:rsidP="006C1971">
      <w:pPr>
        <w:pStyle w:val="Bibliography"/>
        <w:rPr>
          <w:rFonts w:ascii="Calibri" w:cs="Calibri"/>
        </w:rPr>
      </w:pPr>
      <w:r w:rsidRPr="006C1971">
        <w:rPr>
          <w:rFonts w:ascii="Calibri" w:cs="Calibri"/>
        </w:rPr>
        <w:t>[30]</w:t>
      </w:r>
      <w:r w:rsidRPr="006C1971">
        <w:rPr>
          <w:rFonts w:ascii="Calibri" w:cs="Calibri"/>
        </w:rPr>
        <w:tab/>
        <w:t xml:space="preserve">J. </w:t>
      </w:r>
      <w:proofErr w:type="spellStart"/>
      <w:r w:rsidRPr="006C1971">
        <w:rPr>
          <w:rFonts w:ascii="Calibri" w:cs="Calibri"/>
        </w:rPr>
        <w:t>Šprem</w:t>
      </w:r>
      <w:proofErr w:type="spellEnd"/>
      <w:r w:rsidRPr="006C1971">
        <w:rPr>
          <w:rFonts w:ascii="Calibri" w:cs="Calibri"/>
        </w:rPr>
        <w:t xml:space="preserve"> </w:t>
      </w:r>
      <w:r w:rsidRPr="006C1971">
        <w:rPr>
          <w:rFonts w:ascii="Calibri" w:cs="Calibri"/>
          <w:i/>
          <w:iCs/>
        </w:rPr>
        <w:t>et al.</w:t>
      </w:r>
      <w:r w:rsidRPr="006C1971">
        <w:rPr>
          <w:rFonts w:ascii="Calibri" w:cs="Calibri"/>
        </w:rPr>
        <w:t xml:space="preserve">, “Coronary calcium scoring with partial volume correction in anthropomorphic thorax phantom and screening chest CT images,” </w:t>
      </w:r>
      <w:r w:rsidRPr="006C1971">
        <w:rPr>
          <w:rFonts w:ascii="Calibri" w:cs="Calibri"/>
          <w:i/>
          <w:iCs/>
        </w:rPr>
        <w:t>PLOS ONE</w:t>
      </w:r>
      <w:r w:rsidRPr="006C1971">
        <w:rPr>
          <w:rFonts w:ascii="Calibri" w:cs="Calibri"/>
        </w:rPr>
        <w:t xml:space="preserve">, vol. 13, no. 12, p. e0209318, Dec. 2018, </w:t>
      </w:r>
      <w:proofErr w:type="spellStart"/>
      <w:r w:rsidRPr="006C1971">
        <w:rPr>
          <w:rFonts w:ascii="Calibri" w:cs="Calibri"/>
        </w:rPr>
        <w:t>doi</w:t>
      </w:r>
      <w:proofErr w:type="spellEnd"/>
      <w:r w:rsidRPr="006C1971">
        <w:rPr>
          <w:rFonts w:ascii="Calibri" w:cs="Calibri"/>
        </w:rPr>
        <w:t>: 10.1371/journal.pone.0209318.</w:t>
      </w:r>
    </w:p>
    <w:p w14:paraId="1FCECF55" w14:textId="77777777" w:rsidR="006C1971" w:rsidRPr="006C1971" w:rsidRDefault="006C1971" w:rsidP="006C1971">
      <w:pPr>
        <w:pStyle w:val="Bibliography"/>
        <w:rPr>
          <w:rFonts w:ascii="Calibri" w:cs="Calibri"/>
        </w:rPr>
      </w:pPr>
      <w:r w:rsidRPr="006C1971">
        <w:rPr>
          <w:rFonts w:ascii="Calibri" w:cs="Calibri"/>
        </w:rPr>
        <w:t>[31]</w:t>
      </w:r>
      <w:r w:rsidRPr="006C1971">
        <w:rPr>
          <w:rFonts w:ascii="Calibri" w:cs="Calibri"/>
        </w:rPr>
        <w:tab/>
        <w:t xml:space="preserve">N. R. van der Werf, M. J. </w:t>
      </w:r>
      <w:proofErr w:type="spellStart"/>
      <w:r w:rsidRPr="006C1971">
        <w:rPr>
          <w:rFonts w:ascii="Calibri" w:cs="Calibri"/>
        </w:rPr>
        <w:t>Willemink</w:t>
      </w:r>
      <w:proofErr w:type="spellEnd"/>
      <w:r w:rsidRPr="006C1971">
        <w:rPr>
          <w:rFonts w:ascii="Calibri" w:cs="Calibri"/>
        </w:rPr>
        <w:t xml:space="preserve">, T. P. Willems, R. </w:t>
      </w:r>
      <w:proofErr w:type="spellStart"/>
      <w:r w:rsidRPr="006C1971">
        <w:rPr>
          <w:rFonts w:ascii="Calibri" w:cs="Calibri"/>
        </w:rPr>
        <w:t>Vliegenthart</w:t>
      </w:r>
      <w:proofErr w:type="spellEnd"/>
      <w:r w:rsidRPr="006C1971">
        <w:rPr>
          <w:rFonts w:ascii="Calibri" w:cs="Calibri"/>
        </w:rPr>
        <w:t xml:space="preserve">, M. J. W. </w:t>
      </w:r>
      <w:proofErr w:type="spellStart"/>
      <w:r w:rsidRPr="006C1971">
        <w:rPr>
          <w:rFonts w:ascii="Calibri" w:cs="Calibri"/>
        </w:rPr>
        <w:t>Greuter</w:t>
      </w:r>
      <w:proofErr w:type="spellEnd"/>
      <w:r w:rsidRPr="006C1971">
        <w:rPr>
          <w:rFonts w:ascii="Calibri" w:cs="Calibri"/>
        </w:rPr>
        <w:t xml:space="preserve">, and T. </w:t>
      </w:r>
      <w:proofErr w:type="spellStart"/>
      <w:r w:rsidRPr="006C1971">
        <w:rPr>
          <w:rFonts w:ascii="Calibri" w:cs="Calibri"/>
        </w:rPr>
        <w:t>Leiner</w:t>
      </w:r>
      <w:proofErr w:type="spellEnd"/>
      <w:r w:rsidRPr="006C1971">
        <w:rPr>
          <w:rFonts w:ascii="Calibri" w:cs="Calibri"/>
        </w:rPr>
        <w:t xml:space="preserve">, “Influence of heart rate on coronary calcium scores: a multi-manufacturer phantom study,” </w:t>
      </w:r>
      <w:r w:rsidRPr="006C1971">
        <w:rPr>
          <w:rFonts w:ascii="Calibri" w:cs="Calibri"/>
          <w:i/>
          <w:iCs/>
        </w:rPr>
        <w:t>Int. J. Cardiovasc. Imaging</w:t>
      </w:r>
      <w:r w:rsidRPr="006C1971">
        <w:rPr>
          <w:rFonts w:ascii="Calibri" w:cs="Calibri"/>
        </w:rPr>
        <w:t xml:space="preserve">, vol. 34, no. 6, pp. 959–966, Jun. 2018, </w:t>
      </w:r>
      <w:proofErr w:type="spellStart"/>
      <w:r w:rsidRPr="006C1971">
        <w:rPr>
          <w:rFonts w:ascii="Calibri" w:cs="Calibri"/>
        </w:rPr>
        <w:t>doi</w:t>
      </w:r>
      <w:proofErr w:type="spellEnd"/>
      <w:r w:rsidRPr="006C1971">
        <w:rPr>
          <w:rFonts w:ascii="Calibri" w:cs="Calibri"/>
        </w:rPr>
        <w:t>: 10.1007/s10554-017-1293-x.</w:t>
      </w:r>
    </w:p>
    <w:p w14:paraId="5BF4A9CC" w14:textId="77777777" w:rsidR="006C1971" w:rsidRPr="006C1971" w:rsidRDefault="006C1971" w:rsidP="006C1971">
      <w:pPr>
        <w:pStyle w:val="Bibliography"/>
        <w:rPr>
          <w:rFonts w:ascii="Calibri" w:cs="Calibri"/>
        </w:rPr>
      </w:pPr>
      <w:r w:rsidRPr="006C1971">
        <w:rPr>
          <w:rFonts w:ascii="Calibri" w:cs="Calibri"/>
        </w:rPr>
        <w:t>[32]</w:t>
      </w:r>
      <w:r w:rsidRPr="006C1971">
        <w:rPr>
          <w:rFonts w:ascii="Calibri" w:cs="Calibri"/>
        </w:rPr>
        <w:tab/>
        <w:t xml:space="preserve">A. W. Peng </w:t>
      </w:r>
      <w:r w:rsidRPr="006C1971">
        <w:rPr>
          <w:rFonts w:ascii="Calibri" w:cs="Calibri"/>
          <w:i/>
          <w:iCs/>
        </w:rPr>
        <w:t>et al.</w:t>
      </w:r>
      <w:r w:rsidRPr="006C1971">
        <w:rPr>
          <w:rFonts w:ascii="Calibri" w:cs="Calibri"/>
        </w:rPr>
        <w:t xml:space="preserve">, “Very High Coronary Artery Calcium (≥1000) and Association </w:t>
      </w:r>
      <w:proofErr w:type="gramStart"/>
      <w:r w:rsidRPr="006C1971">
        <w:rPr>
          <w:rFonts w:ascii="Calibri" w:cs="Calibri"/>
        </w:rPr>
        <w:t>With</w:t>
      </w:r>
      <w:proofErr w:type="gramEnd"/>
      <w:r w:rsidRPr="006C1971">
        <w:rPr>
          <w:rFonts w:ascii="Calibri" w:cs="Calibri"/>
        </w:rPr>
        <w:t xml:space="preserve"> Cardiovascular Disease Events, Non–Cardiovascular Disease Outcomes, and Mortality,” </w:t>
      </w:r>
      <w:r w:rsidRPr="006C1971">
        <w:rPr>
          <w:rFonts w:ascii="Calibri" w:cs="Calibri"/>
          <w:i/>
          <w:iCs/>
        </w:rPr>
        <w:t>Circulation</w:t>
      </w:r>
      <w:r w:rsidRPr="006C1971">
        <w:rPr>
          <w:rFonts w:ascii="Calibri" w:cs="Calibri"/>
        </w:rPr>
        <w:t xml:space="preserve">, vol. 143, no. 16, pp. 1571–1583, Apr. 2021, </w:t>
      </w:r>
      <w:proofErr w:type="spellStart"/>
      <w:r w:rsidRPr="006C1971">
        <w:rPr>
          <w:rFonts w:ascii="Calibri" w:cs="Calibri"/>
        </w:rPr>
        <w:t>doi</w:t>
      </w:r>
      <w:proofErr w:type="spellEnd"/>
      <w:r w:rsidRPr="006C1971">
        <w:rPr>
          <w:rFonts w:ascii="Calibri" w:cs="Calibri"/>
        </w:rPr>
        <w:t>: 10.1161/CIRCULATIONAHA.120.050545.</w:t>
      </w:r>
    </w:p>
    <w:p w14:paraId="5422E09C" w14:textId="77777777" w:rsidR="006C1971" w:rsidRPr="006C1971" w:rsidRDefault="006C1971" w:rsidP="006C1971">
      <w:pPr>
        <w:pStyle w:val="Bibliography"/>
        <w:rPr>
          <w:rFonts w:ascii="Calibri" w:cs="Calibri"/>
        </w:rPr>
      </w:pPr>
      <w:r w:rsidRPr="006C1971">
        <w:rPr>
          <w:rFonts w:ascii="Calibri" w:cs="Calibri"/>
        </w:rPr>
        <w:t>[33]</w:t>
      </w:r>
      <w:r w:rsidRPr="006C1971">
        <w:rPr>
          <w:rFonts w:ascii="Calibri" w:cs="Calibri"/>
        </w:rPr>
        <w:tab/>
        <w:t xml:space="preserve">E. </w:t>
      </w:r>
      <w:proofErr w:type="spellStart"/>
      <w:r w:rsidRPr="006C1971">
        <w:rPr>
          <w:rFonts w:ascii="Calibri" w:cs="Calibri"/>
        </w:rPr>
        <w:t>Tzolos</w:t>
      </w:r>
      <w:proofErr w:type="spellEnd"/>
      <w:r w:rsidRPr="006C1971">
        <w:rPr>
          <w:rFonts w:ascii="Calibri" w:cs="Calibri"/>
        </w:rPr>
        <w:t xml:space="preserve"> </w:t>
      </w:r>
      <w:r w:rsidRPr="006C1971">
        <w:rPr>
          <w:rFonts w:ascii="Calibri" w:cs="Calibri"/>
          <w:i/>
          <w:iCs/>
        </w:rPr>
        <w:t>et al.</w:t>
      </w:r>
      <w:r w:rsidRPr="006C1971">
        <w:rPr>
          <w:rFonts w:ascii="Calibri" w:cs="Calibri"/>
        </w:rPr>
        <w:t xml:space="preserve">, “Detection of small coronary calcifications in patients with </w:t>
      </w:r>
      <w:proofErr w:type="spellStart"/>
      <w:r w:rsidRPr="006C1971">
        <w:rPr>
          <w:rFonts w:ascii="Calibri" w:cs="Calibri"/>
        </w:rPr>
        <w:t>Agatston</w:t>
      </w:r>
      <w:proofErr w:type="spellEnd"/>
      <w:r w:rsidRPr="006C1971">
        <w:rPr>
          <w:rFonts w:ascii="Calibri" w:cs="Calibri"/>
        </w:rPr>
        <w:t xml:space="preserve"> coronary artery calcium score of zero,” </w:t>
      </w:r>
      <w:r w:rsidRPr="006C1971">
        <w:rPr>
          <w:rFonts w:ascii="Calibri" w:cs="Calibri"/>
          <w:i/>
          <w:iCs/>
        </w:rPr>
        <w:t xml:space="preserve">J. Cardiovasc. </w:t>
      </w:r>
      <w:proofErr w:type="spellStart"/>
      <w:r w:rsidRPr="006C1971">
        <w:rPr>
          <w:rFonts w:ascii="Calibri" w:cs="Calibri"/>
          <w:i/>
          <w:iCs/>
        </w:rPr>
        <w:t>Comput</w:t>
      </w:r>
      <w:proofErr w:type="spellEnd"/>
      <w:r w:rsidRPr="006C1971">
        <w:rPr>
          <w:rFonts w:ascii="Calibri" w:cs="Calibri"/>
          <w:i/>
          <w:iCs/>
        </w:rPr>
        <w:t xml:space="preserve">. </w:t>
      </w:r>
      <w:proofErr w:type="spellStart"/>
      <w:r w:rsidRPr="006C1971">
        <w:rPr>
          <w:rFonts w:ascii="Calibri" w:cs="Calibri"/>
          <w:i/>
          <w:iCs/>
        </w:rPr>
        <w:t>Tomogr</w:t>
      </w:r>
      <w:proofErr w:type="spellEnd"/>
      <w:r w:rsidRPr="006C1971">
        <w:rPr>
          <w:rFonts w:ascii="Calibri" w:cs="Calibri"/>
          <w:i/>
          <w:iCs/>
        </w:rPr>
        <w:t>.</w:t>
      </w:r>
      <w:r w:rsidRPr="006C1971">
        <w:rPr>
          <w:rFonts w:ascii="Calibri" w:cs="Calibri"/>
        </w:rPr>
        <w:t xml:space="preserve">, vol. 16, no. 2, pp. 150–154, Mar. 2022, </w:t>
      </w:r>
      <w:proofErr w:type="spellStart"/>
      <w:r w:rsidRPr="006C1971">
        <w:rPr>
          <w:rFonts w:ascii="Calibri" w:cs="Calibri"/>
        </w:rPr>
        <w:t>doi</w:t>
      </w:r>
      <w:proofErr w:type="spellEnd"/>
      <w:r w:rsidRPr="006C1971">
        <w:rPr>
          <w:rFonts w:ascii="Calibri" w:cs="Calibri"/>
        </w:rPr>
        <w:t>: 10.1016/j.jcct.2021.10.004.</w:t>
      </w:r>
    </w:p>
    <w:p w14:paraId="2EF02ACA" w14:textId="6CF94ACB" w:rsidR="00DD1418" w:rsidRPr="00DD1418" w:rsidRDefault="00CE1682" w:rsidP="00883ED6">
      <w:pPr>
        <w:spacing w:line="480" w:lineRule="auto"/>
      </w:pPr>
      <w:r>
        <w:fldChar w:fldCharType="end"/>
      </w:r>
    </w:p>
    <w:p w14:paraId="0BDC4731" w14:textId="52522B21" w:rsidR="004B322F" w:rsidRDefault="004B322F" w:rsidP="00883ED6">
      <w:pPr>
        <w:spacing w:line="480" w:lineRule="auto"/>
      </w:pPr>
    </w:p>
    <w:sectPr w:rsidR="004B322F" w:rsidSect="00883ED6">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27A61" w14:textId="77777777" w:rsidR="00F82E48" w:rsidRDefault="00F82E48" w:rsidP="00883ED6">
      <w:r>
        <w:separator/>
      </w:r>
    </w:p>
  </w:endnote>
  <w:endnote w:type="continuationSeparator" w:id="0">
    <w:p w14:paraId="2B58A27E" w14:textId="77777777" w:rsidR="00F82E48" w:rsidRDefault="00F82E48" w:rsidP="0088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2856A" w14:textId="77777777" w:rsidR="00F82E48" w:rsidRDefault="00F82E48" w:rsidP="00883ED6">
      <w:r>
        <w:separator/>
      </w:r>
    </w:p>
  </w:footnote>
  <w:footnote w:type="continuationSeparator" w:id="0">
    <w:p w14:paraId="7F9AAA1C" w14:textId="77777777" w:rsidR="00F82E48" w:rsidRDefault="00F82E48" w:rsidP="00883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44A89"/>
    <w:multiLevelType w:val="multilevel"/>
    <w:tmpl w:val="6A44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A6354"/>
    <w:multiLevelType w:val="hybridMultilevel"/>
    <w:tmpl w:val="FCEEEC46"/>
    <w:lvl w:ilvl="0" w:tplc="0902CF7A">
      <w:start w:val="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452024372">
    <w:abstractNumId w:val="0"/>
  </w:num>
  <w:num w:numId="2" w16cid:durableId="56822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E5"/>
    <w:rsid w:val="00007DD3"/>
    <w:rsid w:val="00010601"/>
    <w:rsid w:val="00010BAA"/>
    <w:rsid w:val="0001305A"/>
    <w:rsid w:val="000150FF"/>
    <w:rsid w:val="00016514"/>
    <w:rsid w:val="00020645"/>
    <w:rsid w:val="00020F8E"/>
    <w:rsid w:val="00030ADB"/>
    <w:rsid w:val="000320B4"/>
    <w:rsid w:val="000333CE"/>
    <w:rsid w:val="00040BF8"/>
    <w:rsid w:val="00040F6F"/>
    <w:rsid w:val="00047E71"/>
    <w:rsid w:val="0005175E"/>
    <w:rsid w:val="000535C4"/>
    <w:rsid w:val="0005453F"/>
    <w:rsid w:val="0006516A"/>
    <w:rsid w:val="00066953"/>
    <w:rsid w:val="00072974"/>
    <w:rsid w:val="00073627"/>
    <w:rsid w:val="00077D71"/>
    <w:rsid w:val="00093355"/>
    <w:rsid w:val="00093770"/>
    <w:rsid w:val="0009645C"/>
    <w:rsid w:val="000966E7"/>
    <w:rsid w:val="00097550"/>
    <w:rsid w:val="000A61C1"/>
    <w:rsid w:val="000C3FC5"/>
    <w:rsid w:val="000D1382"/>
    <w:rsid w:val="000D6A2D"/>
    <w:rsid w:val="000D7745"/>
    <w:rsid w:val="000E43E0"/>
    <w:rsid w:val="000F35CB"/>
    <w:rsid w:val="00105F57"/>
    <w:rsid w:val="00113F85"/>
    <w:rsid w:val="00122398"/>
    <w:rsid w:val="00124487"/>
    <w:rsid w:val="00127C50"/>
    <w:rsid w:val="001323FC"/>
    <w:rsid w:val="00137ED1"/>
    <w:rsid w:val="00144F44"/>
    <w:rsid w:val="00151200"/>
    <w:rsid w:val="00160EF2"/>
    <w:rsid w:val="00175304"/>
    <w:rsid w:val="00181EE4"/>
    <w:rsid w:val="00182375"/>
    <w:rsid w:val="0019700D"/>
    <w:rsid w:val="001A3DB6"/>
    <w:rsid w:val="001A6236"/>
    <w:rsid w:val="001B2900"/>
    <w:rsid w:val="001C5601"/>
    <w:rsid w:val="001E1142"/>
    <w:rsid w:val="001E28E4"/>
    <w:rsid w:val="001E62D6"/>
    <w:rsid w:val="001F0DFD"/>
    <w:rsid w:val="001F1212"/>
    <w:rsid w:val="00201E3E"/>
    <w:rsid w:val="00202BF8"/>
    <w:rsid w:val="00211248"/>
    <w:rsid w:val="00217FA9"/>
    <w:rsid w:val="002244B2"/>
    <w:rsid w:val="00230D64"/>
    <w:rsid w:val="0023760F"/>
    <w:rsid w:val="0024269A"/>
    <w:rsid w:val="0025096B"/>
    <w:rsid w:val="00251822"/>
    <w:rsid w:val="002524E9"/>
    <w:rsid w:val="00256F7F"/>
    <w:rsid w:val="002621CF"/>
    <w:rsid w:val="00262869"/>
    <w:rsid w:val="00262D25"/>
    <w:rsid w:val="00265344"/>
    <w:rsid w:val="002663C0"/>
    <w:rsid w:val="00266DA4"/>
    <w:rsid w:val="002766BF"/>
    <w:rsid w:val="002772BE"/>
    <w:rsid w:val="00281F16"/>
    <w:rsid w:val="00282BE5"/>
    <w:rsid w:val="00284FE5"/>
    <w:rsid w:val="00296DD6"/>
    <w:rsid w:val="002A7A29"/>
    <w:rsid w:val="002A7CF8"/>
    <w:rsid w:val="002B61D2"/>
    <w:rsid w:val="002B6CCB"/>
    <w:rsid w:val="002C01D2"/>
    <w:rsid w:val="002C40DE"/>
    <w:rsid w:val="002D6A83"/>
    <w:rsid w:val="002E0B93"/>
    <w:rsid w:val="002F02B0"/>
    <w:rsid w:val="00301E30"/>
    <w:rsid w:val="0030404A"/>
    <w:rsid w:val="003060BC"/>
    <w:rsid w:val="003067CF"/>
    <w:rsid w:val="00306AA2"/>
    <w:rsid w:val="003237ED"/>
    <w:rsid w:val="0032479B"/>
    <w:rsid w:val="003252BE"/>
    <w:rsid w:val="0033626A"/>
    <w:rsid w:val="00345B34"/>
    <w:rsid w:val="00346EED"/>
    <w:rsid w:val="003506B7"/>
    <w:rsid w:val="0035648A"/>
    <w:rsid w:val="00356B67"/>
    <w:rsid w:val="0036250D"/>
    <w:rsid w:val="00364512"/>
    <w:rsid w:val="00367780"/>
    <w:rsid w:val="00376BF8"/>
    <w:rsid w:val="00381A7F"/>
    <w:rsid w:val="003823D1"/>
    <w:rsid w:val="0039146D"/>
    <w:rsid w:val="0039339D"/>
    <w:rsid w:val="00396658"/>
    <w:rsid w:val="003A364C"/>
    <w:rsid w:val="003B3198"/>
    <w:rsid w:val="003B3CEF"/>
    <w:rsid w:val="003B596F"/>
    <w:rsid w:val="003C4757"/>
    <w:rsid w:val="003C6A6D"/>
    <w:rsid w:val="003C71DD"/>
    <w:rsid w:val="003D25A8"/>
    <w:rsid w:val="003E3CAD"/>
    <w:rsid w:val="003E3EFD"/>
    <w:rsid w:val="003F432D"/>
    <w:rsid w:val="003F6700"/>
    <w:rsid w:val="00410137"/>
    <w:rsid w:val="004216E7"/>
    <w:rsid w:val="00427E05"/>
    <w:rsid w:val="004314F3"/>
    <w:rsid w:val="00451B59"/>
    <w:rsid w:val="004527CA"/>
    <w:rsid w:val="004555A7"/>
    <w:rsid w:val="00474124"/>
    <w:rsid w:val="004A3936"/>
    <w:rsid w:val="004A429E"/>
    <w:rsid w:val="004A6E34"/>
    <w:rsid w:val="004B0C1C"/>
    <w:rsid w:val="004B322F"/>
    <w:rsid w:val="004C3E5E"/>
    <w:rsid w:val="004C5D96"/>
    <w:rsid w:val="004D0706"/>
    <w:rsid w:val="004D42AA"/>
    <w:rsid w:val="004D7569"/>
    <w:rsid w:val="004D7816"/>
    <w:rsid w:val="004D7B30"/>
    <w:rsid w:val="004E0DA7"/>
    <w:rsid w:val="004E3208"/>
    <w:rsid w:val="004E4F24"/>
    <w:rsid w:val="004F38D5"/>
    <w:rsid w:val="004F7568"/>
    <w:rsid w:val="00500624"/>
    <w:rsid w:val="00502A72"/>
    <w:rsid w:val="00505856"/>
    <w:rsid w:val="005111EA"/>
    <w:rsid w:val="005205D1"/>
    <w:rsid w:val="005241FF"/>
    <w:rsid w:val="005358D3"/>
    <w:rsid w:val="0053635B"/>
    <w:rsid w:val="00541D1A"/>
    <w:rsid w:val="00547A8D"/>
    <w:rsid w:val="005504FE"/>
    <w:rsid w:val="005518A9"/>
    <w:rsid w:val="00560C5C"/>
    <w:rsid w:val="005643B1"/>
    <w:rsid w:val="005674B0"/>
    <w:rsid w:val="00570A63"/>
    <w:rsid w:val="00573013"/>
    <w:rsid w:val="00573533"/>
    <w:rsid w:val="0057591B"/>
    <w:rsid w:val="005A20E6"/>
    <w:rsid w:val="005A7350"/>
    <w:rsid w:val="005A7830"/>
    <w:rsid w:val="005B041F"/>
    <w:rsid w:val="005B1806"/>
    <w:rsid w:val="005B3F59"/>
    <w:rsid w:val="005B4B46"/>
    <w:rsid w:val="005B554B"/>
    <w:rsid w:val="005C334B"/>
    <w:rsid w:val="005D3C80"/>
    <w:rsid w:val="005D686C"/>
    <w:rsid w:val="005D725A"/>
    <w:rsid w:val="005E0ECE"/>
    <w:rsid w:val="005E2A4B"/>
    <w:rsid w:val="005E311D"/>
    <w:rsid w:val="005E40E7"/>
    <w:rsid w:val="006070DD"/>
    <w:rsid w:val="00611B69"/>
    <w:rsid w:val="00614833"/>
    <w:rsid w:val="00617F86"/>
    <w:rsid w:val="0063309F"/>
    <w:rsid w:val="0063731D"/>
    <w:rsid w:val="00637970"/>
    <w:rsid w:val="0064510F"/>
    <w:rsid w:val="00653D8A"/>
    <w:rsid w:val="00654A80"/>
    <w:rsid w:val="006575BD"/>
    <w:rsid w:val="00676216"/>
    <w:rsid w:val="00676BE4"/>
    <w:rsid w:val="0067755E"/>
    <w:rsid w:val="006814F5"/>
    <w:rsid w:val="006834D2"/>
    <w:rsid w:val="006853A9"/>
    <w:rsid w:val="00687CE3"/>
    <w:rsid w:val="0069672B"/>
    <w:rsid w:val="0069672D"/>
    <w:rsid w:val="006A3018"/>
    <w:rsid w:val="006A5333"/>
    <w:rsid w:val="006C07B2"/>
    <w:rsid w:val="006C1971"/>
    <w:rsid w:val="006C36B9"/>
    <w:rsid w:val="006C4FF8"/>
    <w:rsid w:val="006C51B3"/>
    <w:rsid w:val="006D0ED4"/>
    <w:rsid w:val="006D28EA"/>
    <w:rsid w:val="006D5A77"/>
    <w:rsid w:val="006D6186"/>
    <w:rsid w:val="006E0022"/>
    <w:rsid w:val="006E079C"/>
    <w:rsid w:val="006E2249"/>
    <w:rsid w:val="006E6826"/>
    <w:rsid w:val="006F2DEB"/>
    <w:rsid w:val="006F2E9F"/>
    <w:rsid w:val="0070437E"/>
    <w:rsid w:val="007045D8"/>
    <w:rsid w:val="00707727"/>
    <w:rsid w:val="007143B1"/>
    <w:rsid w:val="0072056A"/>
    <w:rsid w:val="007257EF"/>
    <w:rsid w:val="00725A6E"/>
    <w:rsid w:val="00732829"/>
    <w:rsid w:val="00734138"/>
    <w:rsid w:val="00742449"/>
    <w:rsid w:val="00745F78"/>
    <w:rsid w:val="0075105B"/>
    <w:rsid w:val="0076367A"/>
    <w:rsid w:val="0076774F"/>
    <w:rsid w:val="00772664"/>
    <w:rsid w:val="00773208"/>
    <w:rsid w:val="00776446"/>
    <w:rsid w:val="0078298D"/>
    <w:rsid w:val="00782FA0"/>
    <w:rsid w:val="00783BB8"/>
    <w:rsid w:val="00793EEE"/>
    <w:rsid w:val="00795D03"/>
    <w:rsid w:val="007B5846"/>
    <w:rsid w:val="007C0D7D"/>
    <w:rsid w:val="007D1CCE"/>
    <w:rsid w:val="007D50F7"/>
    <w:rsid w:val="007D7CE0"/>
    <w:rsid w:val="007F4E96"/>
    <w:rsid w:val="007F63B2"/>
    <w:rsid w:val="0080157C"/>
    <w:rsid w:val="008032C4"/>
    <w:rsid w:val="00812A8D"/>
    <w:rsid w:val="00814D05"/>
    <w:rsid w:val="008163B7"/>
    <w:rsid w:val="00824019"/>
    <w:rsid w:val="008263BF"/>
    <w:rsid w:val="008345AC"/>
    <w:rsid w:val="008351C0"/>
    <w:rsid w:val="00836D96"/>
    <w:rsid w:val="008376CC"/>
    <w:rsid w:val="00850744"/>
    <w:rsid w:val="00863BD2"/>
    <w:rsid w:val="0086658A"/>
    <w:rsid w:val="00883ED6"/>
    <w:rsid w:val="00885F97"/>
    <w:rsid w:val="00890B1C"/>
    <w:rsid w:val="0089250F"/>
    <w:rsid w:val="00892F5D"/>
    <w:rsid w:val="008957AF"/>
    <w:rsid w:val="008A06BF"/>
    <w:rsid w:val="008A52BC"/>
    <w:rsid w:val="008A75C2"/>
    <w:rsid w:val="008B45B2"/>
    <w:rsid w:val="008B70A4"/>
    <w:rsid w:val="008C2B16"/>
    <w:rsid w:val="008C6970"/>
    <w:rsid w:val="008D4640"/>
    <w:rsid w:val="008D4EE2"/>
    <w:rsid w:val="008E71DE"/>
    <w:rsid w:val="008E7B68"/>
    <w:rsid w:val="008F1200"/>
    <w:rsid w:val="008F3868"/>
    <w:rsid w:val="00901AE1"/>
    <w:rsid w:val="0091079C"/>
    <w:rsid w:val="0091605F"/>
    <w:rsid w:val="009268A9"/>
    <w:rsid w:val="00932D49"/>
    <w:rsid w:val="009465E4"/>
    <w:rsid w:val="009561E8"/>
    <w:rsid w:val="00963AA5"/>
    <w:rsid w:val="00967760"/>
    <w:rsid w:val="009719A9"/>
    <w:rsid w:val="009744F4"/>
    <w:rsid w:val="009812E6"/>
    <w:rsid w:val="00983DCA"/>
    <w:rsid w:val="00993A39"/>
    <w:rsid w:val="009956CB"/>
    <w:rsid w:val="0099614C"/>
    <w:rsid w:val="009A18BB"/>
    <w:rsid w:val="009A3C80"/>
    <w:rsid w:val="009B4D36"/>
    <w:rsid w:val="009B58F8"/>
    <w:rsid w:val="009B599F"/>
    <w:rsid w:val="009C3072"/>
    <w:rsid w:val="009D2979"/>
    <w:rsid w:val="009E0CA9"/>
    <w:rsid w:val="009E193B"/>
    <w:rsid w:val="009F1FC1"/>
    <w:rsid w:val="009F2095"/>
    <w:rsid w:val="009F368C"/>
    <w:rsid w:val="009F41A2"/>
    <w:rsid w:val="009F41DF"/>
    <w:rsid w:val="009F598B"/>
    <w:rsid w:val="00A02CDE"/>
    <w:rsid w:val="00A04943"/>
    <w:rsid w:val="00A07956"/>
    <w:rsid w:val="00A12305"/>
    <w:rsid w:val="00A123F4"/>
    <w:rsid w:val="00A13727"/>
    <w:rsid w:val="00A16181"/>
    <w:rsid w:val="00A17936"/>
    <w:rsid w:val="00A2237C"/>
    <w:rsid w:val="00A22530"/>
    <w:rsid w:val="00A27903"/>
    <w:rsid w:val="00A31EBD"/>
    <w:rsid w:val="00A42B9F"/>
    <w:rsid w:val="00A50647"/>
    <w:rsid w:val="00A52262"/>
    <w:rsid w:val="00A527AA"/>
    <w:rsid w:val="00A5354B"/>
    <w:rsid w:val="00A55C70"/>
    <w:rsid w:val="00A705A4"/>
    <w:rsid w:val="00A81E4D"/>
    <w:rsid w:val="00A84898"/>
    <w:rsid w:val="00A9312B"/>
    <w:rsid w:val="00AC3F16"/>
    <w:rsid w:val="00AD3064"/>
    <w:rsid w:val="00AE560D"/>
    <w:rsid w:val="00AF5864"/>
    <w:rsid w:val="00AF7125"/>
    <w:rsid w:val="00B02269"/>
    <w:rsid w:val="00B03031"/>
    <w:rsid w:val="00B12832"/>
    <w:rsid w:val="00B21B33"/>
    <w:rsid w:val="00B247C8"/>
    <w:rsid w:val="00B2605C"/>
    <w:rsid w:val="00B30B15"/>
    <w:rsid w:val="00B32C8B"/>
    <w:rsid w:val="00B35A86"/>
    <w:rsid w:val="00B35C91"/>
    <w:rsid w:val="00B36F77"/>
    <w:rsid w:val="00B407E9"/>
    <w:rsid w:val="00B413C3"/>
    <w:rsid w:val="00B42FA6"/>
    <w:rsid w:val="00B562AF"/>
    <w:rsid w:val="00B652D2"/>
    <w:rsid w:val="00B673C3"/>
    <w:rsid w:val="00B749A2"/>
    <w:rsid w:val="00B8022D"/>
    <w:rsid w:val="00B81F7C"/>
    <w:rsid w:val="00B83C8A"/>
    <w:rsid w:val="00B87AAD"/>
    <w:rsid w:val="00B90F13"/>
    <w:rsid w:val="00B946A6"/>
    <w:rsid w:val="00BA2584"/>
    <w:rsid w:val="00BA3334"/>
    <w:rsid w:val="00BA4276"/>
    <w:rsid w:val="00BA4E0A"/>
    <w:rsid w:val="00BA66AE"/>
    <w:rsid w:val="00BB2B51"/>
    <w:rsid w:val="00BB4D01"/>
    <w:rsid w:val="00BC3200"/>
    <w:rsid w:val="00BD3701"/>
    <w:rsid w:val="00BD6173"/>
    <w:rsid w:val="00BE36B4"/>
    <w:rsid w:val="00BE3FC6"/>
    <w:rsid w:val="00BE5F61"/>
    <w:rsid w:val="00BE6BB2"/>
    <w:rsid w:val="00C04949"/>
    <w:rsid w:val="00C07085"/>
    <w:rsid w:val="00C0785B"/>
    <w:rsid w:val="00C11210"/>
    <w:rsid w:val="00C1412F"/>
    <w:rsid w:val="00C153E2"/>
    <w:rsid w:val="00C30297"/>
    <w:rsid w:val="00C41D3A"/>
    <w:rsid w:val="00C4385F"/>
    <w:rsid w:val="00C4603A"/>
    <w:rsid w:val="00C461CE"/>
    <w:rsid w:val="00C5160D"/>
    <w:rsid w:val="00C552E6"/>
    <w:rsid w:val="00C6596F"/>
    <w:rsid w:val="00C73DE6"/>
    <w:rsid w:val="00C7427F"/>
    <w:rsid w:val="00C77428"/>
    <w:rsid w:val="00C8601F"/>
    <w:rsid w:val="00C96E52"/>
    <w:rsid w:val="00CA021E"/>
    <w:rsid w:val="00CA253C"/>
    <w:rsid w:val="00CA31B9"/>
    <w:rsid w:val="00CA7B66"/>
    <w:rsid w:val="00CB0D55"/>
    <w:rsid w:val="00CC70BB"/>
    <w:rsid w:val="00CD1078"/>
    <w:rsid w:val="00CD3822"/>
    <w:rsid w:val="00CE1682"/>
    <w:rsid w:val="00CF041B"/>
    <w:rsid w:val="00CF17CA"/>
    <w:rsid w:val="00CF431D"/>
    <w:rsid w:val="00D03CC0"/>
    <w:rsid w:val="00D04EB1"/>
    <w:rsid w:val="00D05823"/>
    <w:rsid w:val="00D0698D"/>
    <w:rsid w:val="00D22DA3"/>
    <w:rsid w:val="00D23AB0"/>
    <w:rsid w:val="00D2709D"/>
    <w:rsid w:val="00D27D8F"/>
    <w:rsid w:val="00D41A47"/>
    <w:rsid w:val="00D43D22"/>
    <w:rsid w:val="00D51C61"/>
    <w:rsid w:val="00D600F5"/>
    <w:rsid w:val="00D622F5"/>
    <w:rsid w:val="00D62D27"/>
    <w:rsid w:val="00D65DD4"/>
    <w:rsid w:val="00D72F93"/>
    <w:rsid w:val="00D77FC2"/>
    <w:rsid w:val="00D91713"/>
    <w:rsid w:val="00D95BE4"/>
    <w:rsid w:val="00DA1032"/>
    <w:rsid w:val="00DA3E9B"/>
    <w:rsid w:val="00DA65C8"/>
    <w:rsid w:val="00DA7762"/>
    <w:rsid w:val="00DA7B70"/>
    <w:rsid w:val="00DA7C1E"/>
    <w:rsid w:val="00DB159F"/>
    <w:rsid w:val="00DD0B37"/>
    <w:rsid w:val="00DD1418"/>
    <w:rsid w:val="00DD4F67"/>
    <w:rsid w:val="00DD5B96"/>
    <w:rsid w:val="00DD6B9C"/>
    <w:rsid w:val="00DD7159"/>
    <w:rsid w:val="00DE0DD3"/>
    <w:rsid w:val="00DE3568"/>
    <w:rsid w:val="00DE3716"/>
    <w:rsid w:val="00DE50A1"/>
    <w:rsid w:val="00DE53BC"/>
    <w:rsid w:val="00DF071D"/>
    <w:rsid w:val="00DF674C"/>
    <w:rsid w:val="00DF72A4"/>
    <w:rsid w:val="00DF796E"/>
    <w:rsid w:val="00DF7F73"/>
    <w:rsid w:val="00E011FC"/>
    <w:rsid w:val="00E03078"/>
    <w:rsid w:val="00E03F6A"/>
    <w:rsid w:val="00E0602D"/>
    <w:rsid w:val="00E07676"/>
    <w:rsid w:val="00E100C0"/>
    <w:rsid w:val="00E174AF"/>
    <w:rsid w:val="00E27CE2"/>
    <w:rsid w:val="00E36498"/>
    <w:rsid w:val="00E415F8"/>
    <w:rsid w:val="00E41F6F"/>
    <w:rsid w:val="00E433B7"/>
    <w:rsid w:val="00E57E9F"/>
    <w:rsid w:val="00E61465"/>
    <w:rsid w:val="00E655A3"/>
    <w:rsid w:val="00E70B00"/>
    <w:rsid w:val="00E71878"/>
    <w:rsid w:val="00E7226C"/>
    <w:rsid w:val="00E806E6"/>
    <w:rsid w:val="00E97556"/>
    <w:rsid w:val="00EA01BA"/>
    <w:rsid w:val="00EA01D4"/>
    <w:rsid w:val="00EA0B93"/>
    <w:rsid w:val="00EA53BC"/>
    <w:rsid w:val="00EB66B4"/>
    <w:rsid w:val="00EC038D"/>
    <w:rsid w:val="00EC39F9"/>
    <w:rsid w:val="00ED26C5"/>
    <w:rsid w:val="00ED5FB7"/>
    <w:rsid w:val="00EE376D"/>
    <w:rsid w:val="00EE4E5B"/>
    <w:rsid w:val="00EF159C"/>
    <w:rsid w:val="00EF2794"/>
    <w:rsid w:val="00EF32E3"/>
    <w:rsid w:val="00EF5C2A"/>
    <w:rsid w:val="00F00FFC"/>
    <w:rsid w:val="00F0713D"/>
    <w:rsid w:val="00F07503"/>
    <w:rsid w:val="00F103F3"/>
    <w:rsid w:val="00F1433C"/>
    <w:rsid w:val="00F17B2C"/>
    <w:rsid w:val="00F27AD2"/>
    <w:rsid w:val="00F32D4A"/>
    <w:rsid w:val="00F35771"/>
    <w:rsid w:val="00F44989"/>
    <w:rsid w:val="00F47A9A"/>
    <w:rsid w:val="00F508D8"/>
    <w:rsid w:val="00F53B45"/>
    <w:rsid w:val="00F63E7D"/>
    <w:rsid w:val="00F73165"/>
    <w:rsid w:val="00F73C39"/>
    <w:rsid w:val="00F760B3"/>
    <w:rsid w:val="00F76C0C"/>
    <w:rsid w:val="00F80173"/>
    <w:rsid w:val="00F819AF"/>
    <w:rsid w:val="00F82E48"/>
    <w:rsid w:val="00F86350"/>
    <w:rsid w:val="00F93194"/>
    <w:rsid w:val="00FA0E1A"/>
    <w:rsid w:val="00FA25CE"/>
    <w:rsid w:val="00FB1E77"/>
    <w:rsid w:val="00FC6C48"/>
    <w:rsid w:val="00FD1C87"/>
    <w:rsid w:val="00FD3FA8"/>
    <w:rsid w:val="00FD4BDB"/>
    <w:rsid w:val="00FD75B2"/>
    <w:rsid w:val="00FE460A"/>
    <w:rsid w:val="00FE48EC"/>
    <w:rsid w:val="00FE5F3E"/>
    <w:rsid w:val="00FE6131"/>
    <w:rsid w:val="00FF0565"/>
    <w:rsid w:val="00FF234D"/>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B05DA"/>
  <w15:chartTrackingRefBased/>
  <w15:docId w15:val="{400DAAF9-085C-2149-A6AC-D935EE58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2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2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32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2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32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2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2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322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4B32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322F"/>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1F1212"/>
    <w:pPr>
      <w:tabs>
        <w:tab w:val="left" w:pos="380"/>
      </w:tabs>
      <w:ind w:left="384" w:hanging="384"/>
    </w:pPr>
  </w:style>
  <w:style w:type="paragraph" w:styleId="ListParagraph">
    <w:name w:val="List Paragraph"/>
    <w:basedOn w:val="Normal"/>
    <w:uiPriority w:val="34"/>
    <w:qFormat/>
    <w:rsid w:val="0078298D"/>
    <w:pPr>
      <w:ind w:left="720"/>
      <w:contextualSpacing/>
    </w:pPr>
    <w:rPr>
      <w:rFonts w:eastAsia="Times New Roman" w:cs="Times New Roman"/>
      <w:sz w:val="22"/>
    </w:rPr>
  </w:style>
  <w:style w:type="table" w:styleId="TableGrid">
    <w:name w:val="Table Grid"/>
    <w:basedOn w:val="TableNormal"/>
    <w:uiPriority w:val="39"/>
    <w:rsid w:val="00BA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6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D6A2D"/>
    <w:rPr>
      <w:color w:val="0000FF"/>
      <w:u w:val="single"/>
    </w:rPr>
  </w:style>
  <w:style w:type="character" w:styleId="PlaceholderText">
    <w:name w:val="Placeholder Text"/>
    <w:basedOn w:val="DefaultParagraphFont"/>
    <w:uiPriority w:val="99"/>
    <w:semiHidden/>
    <w:rsid w:val="004527CA"/>
    <w:rPr>
      <w:color w:val="808080"/>
    </w:rPr>
  </w:style>
  <w:style w:type="character" w:styleId="UnresolvedMention">
    <w:name w:val="Unresolved Mention"/>
    <w:basedOn w:val="DefaultParagraphFont"/>
    <w:uiPriority w:val="99"/>
    <w:semiHidden/>
    <w:unhideWhenUsed/>
    <w:rsid w:val="00637970"/>
    <w:rPr>
      <w:color w:val="605E5C"/>
      <w:shd w:val="clear" w:color="auto" w:fill="E1DFDD"/>
    </w:rPr>
  </w:style>
  <w:style w:type="character" w:styleId="LineNumber">
    <w:name w:val="line number"/>
    <w:basedOn w:val="DefaultParagraphFont"/>
    <w:uiPriority w:val="99"/>
    <w:semiHidden/>
    <w:unhideWhenUsed/>
    <w:rsid w:val="00883ED6"/>
  </w:style>
  <w:style w:type="paragraph" w:styleId="Header">
    <w:name w:val="header"/>
    <w:basedOn w:val="Normal"/>
    <w:link w:val="HeaderChar"/>
    <w:uiPriority w:val="99"/>
    <w:unhideWhenUsed/>
    <w:rsid w:val="00883ED6"/>
    <w:pPr>
      <w:tabs>
        <w:tab w:val="center" w:pos="4680"/>
        <w:tab w:val="right" w:pos="9360"/>
      </w:tabs>
    </w:pPr>
  </w:style>
  <w:style w:type="character" w:customStyle="1" w:styleId="HeaderChar">
    <w:name w:val="Header Char"/>
    <w:basedOn w:val="DefaultParagraphFont"/>
    <w:link w:val="Header"/>
    <w:uiPriority w:val="99"/>
    <w:rsid w:val="00883ED6"/>
  </w:style>
  <w:style w:type="paragraph" w:styleId="Footer">
    <w:name w:val="footer"/>
    <w:basedOn w:val="Normal"/>
    <w:link w:val="FooterChar"/>
    <w:uiPriority w:val="99"/>
    <w:unhideWhenUsed/>
    <w:rsid w:val="00883ED6"/>
    <w:pPr>
      <w:tabs>
        <w:tab w:val="center" w:pos="4680"/>
        <w:tab w:val="right" w:pos="9360"/>
      </w:tabs>
    </w:pPr>
  </w:style>
  <w:style w:type="character" w:customStyle="1" w:styleId="FooterChar">
    <w:name w:val="Footer Char"/>
    <w:basedOn w:val="DefaultParagraphFont"/>
    <w:link w:val="Footer"/>
    <w:uiPriority w:val="99"/>
    <w:rsid w:val="00883ED6"/>
  </w:style>
  <w:style w:type="paragraph" w:styleId="Revision">
    <w:name w:val="Revision"/>
    <w:hidden/>
    <w:uiPriority w:val="99"/>
    <w:semiHidden/>
    <w:rsid w:val="000E43E0"/>
  </w:style>
  <w:style w:type="table" w:styleId="PlainTable2">
    <w:name w:val="Plain Table 2"/>
    <w:basedOn w:val="TableNormal"/>
    <w:uiPriority w:val="42"/>
    <w:rsid w:val="00F071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7979">
      <w:bodyDiv w:val="1"/>
      <w:marLeft w:val="0"/>
      <w:marRight w:val="0"/>
      <w:marTop w:val="0"/>
      <w:marBottom w:val="0"/>
      <w:divBdr>
        <w:top w:val="none" w:sz="0" w:space="0" w:color="auto"/>
        <w:left w:val="none" w:sz="0" w:space="0" w:color="auto"/>
        <w:bottom w:val="none" w:sz="0" w:space="0" w:color="auto"/>
        <w:right w:val="none" w:sz="0" w:space="0" w:color="auto"/>
      </w:divBdr>
    </w:div>
    <w:div w:id="28843768">
      <w:bodyDiv w:val="1"/>
      <w:marLeft w:val="0"/>
      <w:marRight w:val="0"/>
      <w:marTop w:val="0"/>
      <w:marBottom w:val="0"/>
      <w:divBdr>
        <w:top w:val="none" w:sz="0" w:space="0" w:color="auto"/>
        <w:left w:val="none" w:sz="0" w:space="0" w:color="auto"/>
        <w:bottom w:val="none" w:sz="0" w:space="0" w:color="auto"/>
        <w:right w:val="none" w:sz="0" w:space="0" w:color="auto"/>
      </w:divBdr>
    </w:div>
    <w:div w:id="86384797">
      <w:bodyDiv w:val="1"/>
      <w:marLeft w:val="0"/>
      <w:marRight w:val="0"/>
      <w:marTop w:val="0"/>
      <w:marBottom w:val="0"/>
      <w:divBdr>
        <w:top w:val="none" w:sz="0" w:space="0" w:color="auto"/>
        <w:left w:val="none" w:sz="0" w:space="0" w:color="auto"/>
        <w:bottom w:val="none" w:sz="0" w:space="0" w:color="auto"/>
        <w:right w:val="none" w:sz="0" w:space="0" w:color="auto"/>
      </w:divBdr>
    </w:div>
    <w:div w:id="126092873">
      <w:bodyDiv w:val="1"/>
      <w:marLeft w:val="0"/>
      <w:marRight w:val="0"/>
      <w:marTop w:val="0"/>
      <w:marBottom w:val="0"/>
      <w:divBdr>
        <w:top w:val="none" w:sz="0" w:space="0" w:color="auto"/>
        <w:left w:val="none" w:sz="0" w:space="0" w:color="auto"/>
        <w:bottom w:val="none" w:sz="0" w:space="0" w:color="auto"/>
        <w:right w:val="none" w:sz="0" w:space="0" w:color="auto"/>
      </w:divBdr>
    </w:div>
    <w:div w:id="224411773">
      <w:bodyDiv w:val="1"/>
      <w:marLeft w:val="0"/>
      <w:marRight w:val="0"/>
      <w:marTop w:val="0"/>
      <w:marBottom w:val="0"/>
      <w:divBdr>
        <w:top w:val="none" w:sz="0" w:space="0" w:color="auto"/>
        <w:left w:val="none" w:sz="0" w:space="0" w:color="auto"/>
        <w:bottom w:val="none" w:sz="0" w:space="0" w:color="auto"/>
        <w:right w:val="none" w:sz="0" w:space="0" w:color="auto"/>
      </w:divBdr>
    </w:div>
    <w:div w:id="367149640">
      <w:bodyDiv w:val="1"/>
      <w:marLeft w:val="0"/>
      <w:marRight w:val="0"/>
      <w:marTop w:val="0"/>
      <w:marBottom w:val="0"/>
      <w:divBdr>
        <w:top w:val="none" w:sz="0" w:space="0" w:color="auto"/>
        <w:left w:val="none" w:sz="0" w:space="0" w:color="auto"/>
        <w:bottom w:val="none" w:sz="0" w:space="0" w:color="auto"/>
        <w:right w:val="none" w:sz="0" w:space="0" w:color="auto"/>
      </w:divBdr>
    </w:div>
    <w:div w:id="374161006">
      <w:bodyDiv w:val="1"/>
      <w:marLeft w:val="0"/>
      <w:marRight w:val="0"/>
      <w:marTop w:val="0"/>
      <w:marBottom w:val="0"/>
      <w:divBdr>
        <w:top w:val="none" w:sz="0" w:space="0" w:color="auto"/>
        <w:left w:val="none" w:sz="0" w:space="0" w:color="auto"/>
        <w:bottom w:val="none" w:sz="0" w:space="0" w:color="auto"/>
        <w:right w:val="none" w:sz="0" w:space="0" w:color="auto"/>
      </w:divBdr>
    </w:div>
    <w:div w:id="460924716">
      <w:bodyDiv w:val="1"/>
      <w:marLeft w:val="0"/>
      <w:marRight w:val="0"/>
      <w:marTop w:val="0"/>
      <w:marBottom w:val="0"/>
      <w:divBdr>
        <w:top w:val="none" w:sz="0" w:space="0" w:color="auto"/>
        <w:left w:val="none" w:sz="0" w:space="0" w:color="auto"/>
        <w:bottom w:val="none" w:sz="0" w:space="0" w:color="auto"/>
        <w:right w:val="none" w:sz="0" w:space="0" w:color="auto"/>
      </w:divBdr>
    </w:div>
    <w:div w:id="464547272">
      <w:bodyDiv w:val="1"/>
      <w:marLeft w:val="0"/>
      <w:marRight w:val="0"/>
      <w:marTop w:val="0"/>
      <w:marBottom w:val="0"/>
      <w:divBdr>
        <w:top w:val="none" w:sz="0" w:space="0" w:color="auto"/>
        <w:left w:val="none" w:sz="0" w:space="0" w:color="auto"/>
        <w:bottom w:val="none" w:sz="0" w:space="0" w:color="auto"/>
        <w:right w:val="none" w:sz="0" w:space="0" w:color="auto"/>
      </w:divBdr>
    </w:div>
    <w:div w:id="524250374">
      <w:bodyDiv w:val="1"/>
      <w:marLeft w:val="0"/>
      <w:marRight w:val="0"/>
      <w:marTop w:val="0"/>
      <w:marBottom w:val="0"/>
      <w:divBdr>
        <w:top w:val="none" w:sz="0" w:space="0" w:color="auto"/>
        <w:left w:val="none" w:sz="0" w:space="0" w:color="auto"/>
        <w:bottom w:val="none" w:sz="0" w:space="0" w:color="auto"/>
        <w:right w:val="none" w:sz="0" w:space="0" w:color="auto"/>
      </w:divBdr>
    </w:div>
    <w:div w:id="568736472">
      <w:bodyDiv w:val="1"/>
      <w:marLeft w:val="0"/>
      <w:marRight w:val="0"/>
      <w:marTop w:val="0"/>
      <w:marBottom w:val="0"/>
      <w:divBdr>
        <w:top w:val="none" w:sz="0" w:space="0" w:color="auto"/>
        <w:left w:val="none" w:sz="0" w:space="0" w:color="auto"/>
        <w:bottom w:val="none" w:sz="0" w:space="0" w:color="auto"/>
        <w:right w:val="none" w:sz="0" w:space="0" w:color="auto"/>
      </w:divBdr>
    </w:div>
    <w:div w:id="625699632">
      <w:bodyDiv w:val="1"/>
      <w:marLeft w:val="0"/>
      <w:marRight w:val="0"/>
      <w:marTop w:val="0"/>
      <w:marBottom w:val="0"/>
      <w:divBdr>
        <w:top w:val="none" w:sz="0" w:space="0" w:color="auto"/>
        <w:left w:val="none" w:sz="0" w:space="0" w:color="auto"/>
        <w:bottom w:val="none" w:sz="0" w:space="0" w:color="auto"/>
        <w:right w:val="none" w:sz="0" w:space="0" w:color="auto"/>
      </w:divBdr>
    </w:div>
    <w:div w:id="638808031">
      <w:bodyDiv w:val="1"/>
      <w:marLeft w:val="0"/>
      <w:marRight w:val="0"/>
      <w:marTop w:val="0"/>
      <w:marBottom w:val="0"/>
      <w:divBdr>
        <w:top w:val="none" w:sz="0" w:space="0" w:color="auto"/>
        <w:left w:val="none" w:sz="0" w:space="0" w:color="auto"/>
        <w:bottom w:val="none" w:sz="0" w:space="0" w:color="auto"/>
        <w:right w:val="none" w:sz="0" w:space="0" w:color="auto"/>
      </w:divBdr>
    </w:div>
    <w:div w:id="639001024">
      <w:bodyDiv w:val="1"/>
      <w:marLeft w:val="0"/>
      <w:marRight w:val="0"/>
      <w:marTop w:val="0"/>
      <w:marBottom w:val="0"/>
      <w:divBdr>
        <w:top w:val="none" w:sz="0" w:space="0" w:color="auto"/>
        <w:left w:val="none" w:sz="0" w:space="0" w:color="auto"/>
        <w:bottom w:val="none" w:sz="0" w:space="0" w:color="auto"/>
        <w:right w:val="none" w:sz="0" w:space="0" w:color="auto"/>
      </w:divBdr>
    </w:div>
    <w:div w:id="655765614">
      <w:bodyDiv w:val="1"/>
      <w:marLeft w:val="0"/>
      <w:marRight w:val="0"/>
      <w:marTop w:val="0"/>
      <w:marBottom w:val="0"/>
      <w:divBdr>
        <w:top w:val="none" w:sz="0" w:space="0" w:color="auto"/>
        <w:left w:val="none" w:sz="0" w:space="0" w:color="auto"/>
        <w:bottom w:val="none" w:sz="0" w:space="0" w:color="auto"/>
        <w:right w:val="none" w:sz="0" w:space="0" w:color="auto"/>
      </w:divBdr>
    </w:div>
    <w:div w:id="735323994">
      <w:bodyDiv w:val="1"/>
      <w:marLeft w:val="0"/>
      <w:marRight w:val="0"/>
      <w:marTop w:val="0"/>
      <w:marBottom w:val="0"/>
      <w:divBdr>
        <w:top w:val="none" w:sz="0" w:space="0" w:color="auto"/>
        <w:left w:val="none" w:sz="0" w:space="0" w:color="auto"/>
        <w:bottom w:val="none" w:sz="0" w:space="0" w:color="auto"/>
        <w:right w:val="none" w:sz="0" w:space="0" w:color="auto"/>
      </w:divBdr>
    </w:div>
    <w:div w:id="736826001">
      <w:bodyDiv w:val="1"/>
      <w:marLeft w:val="0"/>
      <w:marRight w:val="0"/>
      <w:marTop w:val="0"/>
      <w:marBottom w:val="0"/>
      <w:divBdr>
        <w:top w:val="none" w:sz="0" w:space="0" w:color="auto"/>
        <w:left w:val="none" w:sz="0" w:space="0" w:color="auto"/>
        <w:bottom w:val="none" w:sz="0" w:space="0" w:color="auto"/>
        <w:right w:val="none" w:sz="0" w:space="0" w:color="auto"/>
      </w:divBdr>
    </w:div>
    <w:div w:id="839274764">
      <w:bodyDiv w:val="1"/>
      <w:marLeft w:val="0"/>
      <w:marRight w:val="0"/>
      <w:marTop w:val="0"/>
      <w:marBottom w:val="0"/>
      <w:divBdr>
        <w:top w:val="none" w:sz="0" w:space="0" w:color="auto"/>
        <w:left w:val="none" w:sz="0" w:space="0" w:color="auto"/>
        <w:bottom w:val="none" w:sz="0" w:space="0" w:color="auto"/>
        <w:right w:val="none" w:sz="0" w:space="0" w:color="auto"/>
      </w:divBdr>
    </w:div>
    <w:div w:id="845826251">
      <w:bodyDiv w:val="1"/>
      <w:marLeft w:val="0"/>
      <w:marRight w:val="0"/>
      <w:marTop w:val="0"/>
      <w:marBottom w:val="0"/>
      <w:divBdr>
        <w:top w:val="none" w:sz="0" w:space="0" w:color="auto"/>
        <w:left w:val="none" w:sz="0" w:space="0" w:color="auto"/>
        <w:bottom w:val="none" w:sz="0" w:space="0" w:color="auto"/>
        <w:right w:val="none" w:sz="0" w:space="0" w:color="auto"/>
      </w:divBdr>
    </w:div>
    <w:div w:id="880944584">
      <w:bodyDiv w:val="1"/>
      <w:marLeft w:val="0"/>
      <w:marRight w:val="0"/>
      <w:marTop w:val="0"/>
      <w:marBottom w:val="0"/>
      <w:divBdr>
        <w:top w:val="none" w:sz="0" w:space="0" w:color="auto"/>
        <w:left w:val="none" w:sz="0" w:space="0" w:color="auto"/>
        <w:bottom w:val="none" w:sz="0" w:space="0" w:color="auto"/>
        <w:right w:val="none" w:sz="0" w:space="0" w:color="auto"/>
      </w:divBdr>
    </w:div>
    <w:div w:id="886799483">
      <w:bodyDiv w:val="1"/>
      <w:marLeft w:val="0"/>
      <w:marRight w:val="0"/>
      <w:marTop w:val="0"/>
      <w:marBottom w:val="0"/>
      <w:divBdr>
        <w:top w:val="none" w:sz="0" w:space="0" w:color="auto"/>
        <w:left w:val="none" w:sz="0" w:space="0" w:color="auto"/>
        <w:bottom w:val="none" w:sz="0" w:space="0" w:color="auto"/>
        <w:right w:val="none" w:sz="0" w:space="0" w:color="auto"/>
      </w:divBdr>
    </w:div>
    <w:div w:id="1166436310">
      <w:bodyDiv w:val="1"/>
      <w:marLeft w:val="0"/>
      <w:marRight w:val="0"/>
      <w:marTop w:val="0"/>
      <w:marBottom w:val="0"/>
      <w:divBdr>
        <w:top w:val="none" w:sz="0" w:space="0" w:color="auto"/>
        <w:left w:val="none" w:sz="0" w:space="0" w:color="auto"/>
        <w:bottom w:val="none" w:sz="0" w:space="0" w:color="auto"/>
        <w:right w:val="none" w:sz="0" w:space="0" w:color="auto"/>
      </w:divBdr>
    </w:div>
    <w:div w:id="1229002254">
      <w:bodyDiv w:val="1"/>
      <w:marLeft w:val="0"/>
      <w:marRight w:val="0"/>
      <w:marTop w:val="0"/>
      <w:marBottom w:val="0"/>
      <w:divBdr>
        <w:top w:val="none" w:sz="0" w:space="0" w:color="auto"/>
        <w:left w:val="none" w:sz="0" w:space="0" w:color="auto"/>
        <w:bottom w:val="none" w:sz="0" w:space="0" w:color="auto"/>
        <w:right w:val="none" w:sz="0" w:space="0" w:color="auto"/>
      </w:divBdr>
    </w:div>
    <w:div w:id="1291977766">
      <w:bodyDiv w:val="1"/>
      <w:marLeft w:val="0"/>
      <w:marRight w:val="0"/>
      <w:marTop w:val="0"/>
      <w:marBottom w:val="0"/>
      <w:divBdr>
        <w:top w:val="none" w:sz="0" w:space="0" w:color="auto"/>
        <w:left w:val="none" w:sz="0" w:space="0" w:color="auto"/>
        <w:bottom w:val="none" w:sz="0" w:space="0" w:color="auto"/>
        <w:right w:val="none" w:sz="0" w:space="0" w:color="auto"/>
      </w:divBdr>
    </w:div>
    <w:div w:id="1406536965">
      <w:bodyDiv w:val="1"/>
      <w:marLeft w:val="0"/>
      <w:marRight w:val="0"/>
      <w:marTop w:val="0"/>
      <w:marBottom w:val="0"/>
      <w:divBdr>
        <w:top w:val="none" w:sz="0" w:space="0" w:color="auto"/>
        <w:left w:val="none" w:sz="0" w:space="0" w:color="auto"/>
        <w:bottom w:val="none" w:sz="0" w:space="0" w:color="auto"/>
        <w:right w:val="none" w:sz="0" w:space="0" w:color="auto"/>
      </w:divBdr>
    </w:div>
    <w:div w:id="1463495996">
      <w:bodyDiv w:val="1"/>
      <w:marLeft w:val="0"/>
      <w:marRight w:val="0"/>
      <w:marTop w:val="0"/>
      <w:marBottom w:val="0"/>
      <w:divBdr>
        <w:top w:val="none" w:sz="0" w:space="0" w:color="auto"/>
        <w:left w:val="none" w:sz="0" w:space="0" w:color="auto"/>
        <w:bottom w:val="none" w:sz="0" w:space="0" w:color="auto"/>
        <w:right w:val="none" w:sz="0" w:space="0" w:color="auto"/>
      </w:divBdr>
    </w:div>
    <w:div w:id="1516723563">
      <w:bodyDiv w:val="1"/>
      <w:marLeft w:val="0"/>
      <w:marRight w:val="0"/>
      <w:marTop w:val="0"/>
      <w:marBottom w:val="0"/>
      <w:divBdr>
        <w:top w:val="none" w:sz="0" w:space="0" w:color="auto"/>
        <w:left w:val="none" w:sz="0" w:space="0" w:color="auto"/>
        <w:bottom w:val="none" w:sz="0" w:space="0" w:color="auto"/>
        <w:right w:val="none" w:sz="0" w:space="0" w:color="auto"/>
      </w:divBdr>
    </w:div>
    <w:div w:id="1639649931">
      <w:bodyDiv w:val="1"/>
      <w:marLeft w:val="0"/>
      <w:marRight w:val="0"/>
      <w:marTop w:val="0"/>
      <w:marBottom w:val="0"/>
      <w:divBdr>
        <w:top w:val="none" w:sz="0" w:space="0" w:color="auto"/>
        <w:left w:val="none" w:sz="0" w:space="0" w:color="auto"/>
        <w:bottom w:val="none" w:sz="0" w:space="0" w:color="auto"/>
        <w:right w:val="none" w:sz="0" w:space="0" w:color="auto"/>
      </w:divBdr>
    </w:div>
    <w:div w:id="1738360250">
      <w:bodyDiv w:val="1"/>
      <w:marLeft w:val="0"/>
      <w:marRight w:val="0"/>
      <w:marTop w:val="0"/>
      <w:marBottom w:val="0"/>
      <w:divBdr>
        <w:top w:val="none" w:sz="0" w:space="0" w:color="auto"/>
        <w:left w:val="none" w:sz="0" w:space="0" w:color="auto"/>
        <w:bottom w:val="none" w:sz="0" w:space="0" w:color="auto"/>
        <w:right w:val="none" w:sz="0" w:space="0" w:color="auto"/>
      </w:divBdr>
    </w:div>
    <w:div w:id="1844009238">
      <w:bodyDiv w:val="1"/>
      <w:marLeft w:val="0"/>
      <w:marRight w:val="0"/>
      <w:marTop w:val="0"/>
      <w:marBottom w:val="0"/>
      <w:divBdr>
        <w:top w:val="none" w:sz="0" w:space="0" w:color="auto"/>
        <w:left w:val="none" w:sz="0" w:space="0" w:color="auto"/>
        <w:bottom w:val="none" w:sz="0" w:space="0" w:color="auto"/>
        <w:right w:val="none" w:sz="0" w:space="0" w:color="auto"/>
      </w:divBdr>
    </w:div>
    <w:div w:id="1867057400">
      <w:bodyDiv w:val="1"/>
      <w:marLeft w:val="0"/>
      <w:marRight w:val="0"/>
      <w:marTop w:val="0"/>
      <w:marBottom w:val="0"/>
      <w:divBdr>
        <w:top w:val="none" w:sz="0" w:space="0" w:color="auto"/>
        <w:left w:val="none" w:sz="0" w:space="0" w:color="auto"/>
        <w:bottom w:val="none" w:sz="0" w:space="0" w:color="auto"/>
        <w:right w:val="none" w:sz="0" w:space="0" w:color="auto"/>
      </w:divBdr>
    </w:div>
    <w:div w:id="1885406933">
      <w:bodyDiv w:val="1"/>
      <w:marLeft w:val="0"/>
      <w:marRight w:val="0"/>
      <w:marTop w:val="0"/>
      <w:marBottom w:val="0"/>
      <w:divBdr>
        <w:top w:val="none" w:sz="0" w:space="0" w:color="auto"/>
        <w:left w:val="none" w:sz="0" w:space="0" w:color="auto"/>
        <w:bottom w:val="none" w:sz="0" w:space="0" w:color="auto"/>
        <w:right w:val="none" w:sz="0" w:space="0" w:color="auto"/>
      </w:divBdr>
    </w:div>
    <w:div w:id="1922064767">
      <w:bodyDiv w:val="1"/>
      <w:marLeft w:val="0"/>
      <w:marRight w:val="0"/>
      <w:marTop w:val="0"/>
      <w:marBottom w:val="0"/>
      <w:divBdr>
        <w:top w:val="none" w:sz="0" w:space="0" w:color="auto"/>
        <w:left w:val="none" w:sz="0" w:space="0" w:color="auto"/>
        <w:bottom w:val="none" w:sz="0" w:space="0" w:color="auto"/>
        <w:right w:val="none" w:sz="0" w:space="0" w:color="auto"/>
      </w:divBdr>
    </w:div>
    <w:div w:id="1933927930">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2037999477">
      <w:bodyDiv w:val="1"/>
      <w:marLeft w:val="0"/>
      <w:marRight w:val="0"/>
      <w:marTop w:val="0"/>
      <w:marBottom w:val="0"/>
      <w:divBdr>
        <w:top w:val="none" w:sz="0" w:space="0" w:color="auto"/>
        <w:left w:val="none" w:sz="0" w:space="0" w:color="auto"/>
        <w:bottom w:val="none" w:sz="0" w:space="0" w:color="auto"/>
        <w:right w:val="none" w:sz="0" w:space="0" w:color="auto"/>
      </w:divBdr>
    </w:div>
    <w:div w:id="2077167322">
      <w:bodyDiv w:val="1"/>
      <w:marLeft w:val="0"/>
      <w:marRight w:val="0"/>
      <w:marTop w:val="0"/>
      <w:marBottom w:val="0"/>
      <w:divBdr>
        <w:top w:val="none" w:sz="0" w:space="0" w:color="auto"/>
        <w:left w:val="none" w:sz="0" w:space="0" w:color="auto"/>
        <w:bottom w:val="none" w:sz="0" w:space="0" w:color="auto"/>
        <w:right w:val="none" w:sz="0" w:space="0" w:color="auto"/>
      </w:divBdr>
    </w:div>
    <w:div w:id="21127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F3B4FE-01C1-1747-95AA-3F73C121B204}">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B2898-A755-C94B-B6D9-3DE9F6C80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17059</Words>
  <Characters>97238</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Black</dc:creator>
  <cp:keywords/>
  <dc:description/>
  <cp:lastModifiedBy>Mike Black</cp:lastModifiedBy>
  <cp:revision>6</cp:revision>
  <cp:lastPrinted>2023-02-10T00:13:00Z</cp:lastPrinted>
  <dcterms:created xsi:type="dcterms:W3CDTF">2023-02-10T00:13:00Z</dcterms:created>
  <dcterms:modified xsi:type="dcterms:W3CDTF">2023-02-10T17:52:00Z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id="tRTrMWGj"/&gt;&lt;style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_documentId">
    <vt:lpwstr>documentId_1697</vt:lpwstr>
  </property>
  <property fmtid="{D5CDD505-2E9C-101B-9397-08002B2CF9AE}" pid="5" name="grammarly_documentContext">
    <vt:lpwstr>{"goals":[],"domain":"general","emotions":[],"dialect":"american"}</vt:lpwstr>
  </property>
</Properties>
</file>